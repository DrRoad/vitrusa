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A27E3" w14:textId="13D9445A" w:rsidR="00074996" w:rsidRPr="00C40CF3" w:rsidRDefault="00B46C08" w:rsidP="00C40CF3">
      <w:pPr>
        <w:pStyle w:val="Title"/>
      </w:pPr>
      <w:r>
        <w:t xml:space="preserve">Summarizing </w:t>
      </w:r>
      <w:proofErr w:type="spellStart"/>
      <w:r>
        <w:t>pedon</w:t>
      </w:r>
      <w:proofErr w:type="spellEnd"/>
      <w:r>
        <w:t xml:space="preserve"> data for a soil series</w:t>
      </w:r>
    </w:p>
    <w:p w14:paraId="7F427C66" w14:textId="17592E48" w:rsidR="00074996" w:rsidRPr="001808B4" w:rsidRDefault="00074996" w:rsidP="00074996">
      <w:pPr>
        <w:contextualSpacing/>
        <w:rPr>
          <w:rStyle w:val="SubtleEmphasis"/>
        </w:rPr>
      </w:pPr>
      <w:r w:rsidRPr="001808B4">
        <w:rPr>
          <w:rStyle w:val="SubtleEmphasis"/>
        </w:rPr>
        <w:t xml:space="preserve">By Stephen </w:t>
      </w:r>
      <w:proofErr w:type="spellStart"/>
      <w:r w:rsidRPr="001808B4">
        <w:rPr>
          <w:rStyle w:val="SubtleEmphasis"/>
        </w:rPr>
        <w:t>Roecker</w:t>
      </w:r>
      <w:proofErr w:type="spellEnd"/>
    </w:p>
    <w:p w14:paraId="34AB5C27" w14:textId="77777777" w:rsidR="00074996" w:rsidRPr="00960AA6" w:rsidRDefault="00074996" w:rsidP="00074996">
      <w:pPr>
        <w:pStyle w:val="Heading1"/>
      </w:pPr>
      <w:r w:rsidRPr="00960AA6">
        <w:t>Introduction</w:t>
      </w:r>
    </w:p>
    <w:p w14:paraId="35DB2582" w14:textId="2AA62B7D" w:rsidR="00074996" w:rsidRDefault="00526D7D" w:rsidP="00074996">
      <w:r>
        <w:t xml:space="preserve">This job aid </w:t>
      </w:r>
      <w:del w:id="0" w:author="Roecker, Stephen - NRCS, Indianapolis, IN" w:date="2015-01-27T09:39:00Z">
        <w:r w:rsidDel="00BD46E4">
          <w:delText xml:space="preserve">is intended to </w:delText>
        </w:r>
      </w:del>
      <w:r>
        <w:t>demonstrate</w:t>
      </w:r>
      <w:ins w:id="1" w:author="Roecker, Stephen - NRCS, Indianapolis, IN" w:date="2015-01-27T09:39:00Z">
        <w:r>
          <w:t>s</w:t>
        </w:r>
      </w:ins>
      <w:r>
        <w:t xml:space="preserve"> how to run </w:t>
      </w:r>
      <w:r w:rsidR="00B46C08">
        <w:t xml:space="preserve">a </w:t>
      </w:r>
      <w:del w:id="2" w:author="Roecker, Stephen - NRCS, Indianapolis, IN" w:date="2015-01-27T09:38:00Z">
        <w:r w:rsidDel="00BD46E4">
          <w:delText>a musym or mukey</w:delText>
        </w:r>
      </w:del>
      <w:proofErr w:type="spellStart"/>
      <w:ins w:id="3" w:author="Roecker, Stephen - NRCS, Indianapolis, IN" w:date="2015-01-27T09:38:00Z">
        <w:r>
          <w:t>knitr</w:t>
        </w:r>
      </w:ins>
      <w:proofErr w:type="spellEnd"/>
      <w:r>
        <w:t xml:space="preserve"> report</w:t>
      </w:r>
      <w:del w:id="4" w:author="Roecker, Stephen - NRCS, Indianapolis, IN" w:date="2015-01-27T09:38:00Z">
        <w:r w:rsidDel="00BD46E4">
          <w:delText xml:space="preserve"> sc</w:delText>
        </w:r>
      </w:del>
      <w:del w:id="5" w:author="Roecker, Stephen - NRCS, Indianapolis, IN" w:date="2015-01-27T09:39:00Z">
        <w:r w:rsidDel="00BD46E4">
          <w:delText>ript</w:delText>
        </w:r>
      </w:del>
      <w:ins w:id="6" w:author="Roecker, Stephen - NRCS, Indianapolis, IN" w:date="2015-01-27T09:39:00Z">
        <w:r>
          <w:t xml:space="preserve"> </w:t>
        </w:r>
      </w:ins>
      <w:r w:rsidR="009875BD">
        <w:t>on</w:t>
      </w:r>
      <w:ins w:id="7" w:author="Roecker, Stephen - NRCS, Indianapolis, IN" w:date="2015-01-27T09:39:00Z">
        <w:r>
          <w:t xml:space="preserve"> </w:t>
        </w:r>
      </w:ins>
      <w:proofErr w:type="spellStart"/>
      <w:r>
        <w:t>pedon</w:t>
      </w:r>
      <w:proofErr w:type="spellEnd"/>
      <w:ins w:id="8" w:author="Roecker, Stephen - NRCS, Indianapolis, IN" w:date="2015-01-27T09:39:00Z">
        <w:r>
          <w:t xml:space="preserve"> data</w:t>
        </w:r>
      </w:ins>
      <w:r>
        <w:t xml:space="preserve"> from NASIS using </w:t>
      </w:r>
      <w:proofErr w:type="spellStart"/>
      <w:r>
        <w:t>RStudio</w:t>
      </w:r>
      <w:proofErr w:type="spellEnd"/>
      <w:r>
        <w:t>.</w:t>
      </w:r>
      <w:del w:id="9" w:author="Roecker, Stephen - NRCS, Indianapolis, IN" w:date="2015-01-27T09:52:00Z">
        <w:r w:rsidDel="002B7FEB">
          <w:delText xml:space="preserve"> </w:delText>
        </w:r>
      </w:del>
      <w:ins w:id="10" w:author="Roecker, Stephen - NRCS, Indianapolis, IN" w:date="2015-01-27T09:50:00Z">
        <w:r>
          <w:t xml:space="preserve"> These reports can be used to automate the analysis of data</w:t>
        </w:r>
      </w:ins>
      <w:ins w:id="11" w:author="Roecker, Stephen - NRCS, Indianapolis, IN" w:date="2015-01-27T09:57:00Z">
        <w:r>
          <w:t xml:space="preserve">, and produce a standardized summary. With minimal editing </w:t>
        </w:r>
      </w:ins>
      <w:ins w:id="12" w:author="Roecker, Stephen - NRCS, Indianapolis, IN" w:date="2015-01-27T09:59:00Z">
        <w:r>
          <w:t xml:space="preserve">and the push of a button, each </w:t>
        </w:r>
      </w:ins>
      <w:ins w:id="13" w:author="Roecker, Stephen - NRCS, Indianapolis, IN" w:date="2015-01-27T09:57:00Z">
        <w:r>
          <w:t xml:space="preserve">user </w:t>
        </w:r>
      </w:ins>
      <w:ins w:id="14" w:author="Roecker, Stephen - NRCS, Indianapolis, IN" w:date="2015-01-27T09:59:00Z">
        <w:r>
          <w:t xml:space="preserve">can </w:t>
        </w:r>
      </w:ins>
      <w:ins w:id="15" w:author="Roecker, Stephen - NRCS, Indianapolis, IN" w:date="2015-01-27T10:00:00Z">
        <w:r>
          <w:t>produce their own</w:t>
        </w:r>
      </w:ins>
      <w:ins w:id="16" w:author="Roecker, Stephen - NRCS, Indianapolis, IN" w:date="2015-01-27T09:57:00Z">
        <w:r>
          <w:t xml:space="preserve"> report</w:t>
        </w:r>
      </w:ins>
      <w:ins w:id="17" w:author="Roecker, Stephen - NRCS, Indianapolis, IN" w:date="2015-01-27T10:00:00Z">
        <w:r>
          <w:t xml:space="preserve">. Ultimately this is intended to useful for summarizing </w:t>
        </w:r>
      </w:ins>
      <w:r>
        <w:t>the range in chara</w:t>
      </w:r>
      <w:r w:rsidR="005A0AF7">
        <w:t xml:space="preserve">cteristics of </w:t>
      </w:r>
      <w:proofErr w:type="spellStart"/>
      <w:r w:rsidR="005A0AF7">
        <w:t>pedons</w:t>
      </w:r>
      <w:proofErr w:type="spellEnd"/>
      <w:ins w:id="18" w:author="Roecker, Stephen - NRCS, Indianapolis, IN" w:date="2015-01-27T10:01:00Z">
        <w:r>
          <w:t>.</w:t>
        </w:r>
      </w:ins>
    </w:p>
    <w:p w14:paraId="3726016A" w14:textId="3674FCB3" w:rsidR="009B6BDC" w:rsidRDefault="009B6BDC">
      <w:pPr>
        <w:pStyle w:val="Heading1"/>
        <w:pPrChange w:id="19" w:author="Roecker, Stephen - NRCS, Indianapolis, IN" w:date="2015-01-27T10:02:00Z">
          <w:pPr>
            <w:pStyle w:val="NoSpacing"/>
          </w:pPr>
        </w:pPrChange>
      </w:pPr>
      <w:r>
        <w:t>Objective</w:t>
      </w:r>
      <w:r w:rsidR="00BD787C">
        <w:t>s</w:t>
      </w:r>
    </w:p>
    <w:p w14:paraId="536518BC" w14:textId="43EC24A1" w:rsidR="009B6BDC" w:rsidRDefault="009B6BDC" w:rsidP="00ED7D6B">
      <w:pPr>
        <w:pStyle w:val="ListParagraph"/>
        <w:numPr>
          <w:ilvl w:val="0"/>
          <w:numId w:val="1"/>
        </w:numPr>
        <w:pPrChange w:id="20" w:author="Roecker, Stephen - NRCS, Indianapolis, IN" w:date="2015-01-27T10:02:00Z">
          <w:pPr>
            <w:pStyle w:val="NoSpacing"/>
          </w:pPr>
        </w:pPrChange>
      </w:pPr>
      <w:r>
        <w:t>Load NASIS selected set</w:t>
      </w:r>
    </w:p>
    <w:p w14:paraId="6872CF24" w14:textId="78F8D795" w:rsidR="009B6BDC" w:rsidRDefault="009B6BDC">
      <w:pPr>
        <w:pStyle w:val="ListParagraph"/>
        <w:numPr>
          <w:ilvl w:val="0"/>
          <w:numId w:val="1"/>
        </w:numPr>
        <w:pPrChange w:id="21" w:author="Roecker, Stephen - NRCS, Indianapolis, IN" w:date="2015-01-27T10:02:00Z">
          <w:pPr>
            <w:pStyle w:val="NoSpacing"/>
          </w:pPr>
        </w:pPrChange>
      </w:pPr>
      <w:r>
        <w:t>Install R packages</w:t>
      </w:r>
    </w:p>
    <w:p w14:paraId="17819908" w14:textId="77777777" w:rsidR="009B6BDC" w:rsidRDefault="009B6BDC">
      <w:pPr>
        <w:pStyle w:val="ListParagraph"/>
        <w:numPr>
          <w:ilvl w:val="0"/>
          <w:numId w:val="1"/>
        </w:numPr>
        <w:pPrChange w:id="22" w:author="Roecker, Stephen - NRCS, Indianapolis, IN" w:date="2015-01-27T10:02:00Z">
          <w:pPr>
            <w:pStyle w:val="NoSpacing"/>
          </w:pPr>
        </w:pPrChange>
      </w:pPr>
      <w:r>
        <w:t>Download report</w:t>
      </w:r>
      <w:bookmarkStart w:id="23" w:name="_GoBack"/>
      <w:bookmarkEnd w:id="23"/>
    </w:p>
    <w:p w14:paraId="0F00970A" w14:textId="77777777" w:rsidR="009B6BDC" w:rsidRDefault="009B6BDC">
      <w:pPr>
        <w:pStyle w:val="ListParagraph"/>
        <w:numPr>
          <w:ilvl w:val="0"/>
          <w:numId w:val="1"/>
        </w:numPr>
        <w:pPrChange w:id="24" w:author="Roecker, Stephen - NRCS, Indianapolis, IN" w:date="2015-01-27T10:02:00Z">
          <w:pPr>
            <w:pStyle w:val="NoSpacing"/>
          </w:pPr>
        </w:pPrChange>
      </w:pPr>
      <w:r>
        <w:t xml:space="preserve">Run </w:t>
      </w:r>
      <w:proofErr w:type="spellStart"/>
      <w:r>
        <w:t>knitr</w:t>
      </w:r>
      <w:proofErr w:type="spellEnd"/>
      <w:r>
        <w:t xml:space="preserve"> report</w:t>
      </w:r>
    </w:p>
    <w:p w14:paraId="24AF032C" w14:textId="77777777" w:rsidR="009B6BDC" w:rsidRDefault="009B6BDC">
      <w:pPr>
        <w:pStyle w:val="Heading1"/>
        <w:pPrChange w:id="25" w:author="Roecker, Stephen - NRCS, Indianapolis, IN" w:date="2015-01-27T10:08:00Z">
          <w:pPr>
            <w:pStyle w:val="NoSpacing"/>
          </w:pPr>
        </w:pPrChange>
      </w:pPr>
      <w:r>
        <w:t>Requirements</w:t>
      </w:r>
    </w:p>
    <w:p w14:paraId="0F6CE8D3" w14:textId="2C9803A0" w:rsidR="009B6BDC" w:rsidRDefault="002A29F0" w:rsidP="009B6BDC">
      <w:pPr>
        <w:pStyle w:val="ListParagraph"/>
        <w:numPr>
          <w:ilvl w:val="0"/>
          <w:numId w:val="1"/>
        </w:numPr>
      </w:pPr>
      <w:r>
        <w:t>The u</w:t>
      </w:r>
      <w:r w:rsidR="009B6BDC">
        <w:t xml:space="preserve">ser is familiar with </w:t>
      </w:r>
      <w:proofErr w:type="spellStart"/>
      <w:r w:rsidR="009B6BDC">
        <w:t>Rstudio</w:t>
      </w:r>
      <w:proofErr w:type="spellEnd"/>
      <w:r w:rsidR="009B6BDC">
        <w:t xml:space="preserve">, if not see the Job-Aids </w:t>
      </w:r>
      <w:hyperlink r:id="rId8" w:anchor="database_gen" w:history="1">
        <w:r w:rsidR="009B6BDC" w:rsidRPr="0060304A">
          <w:rPr>
            <w:rStyle w:val="Hyperlink"/>
          </w:rPr>
          <w:t>webpage</w:t>
        </w:r>
      </w:hyperlink>
      <w:r w:rsidR="009B6BDC">
        <w:t xml:space="preserve"> for an introduction</w:t>
      </w:r>
    </w:p>
    <w:p w14:paraId="0DB36B3F" w14:textId="3260F705" w:rsidR="009B6BDC" w:rsidRDefault="009B6BDC" w:rsidP="00074996">
      <w:pPr>
        <w:pStyle w:val="ListParagraph"/>
        <w:numPr>
          <w:ilvl w:val="0"/>
          <w:numId w:val="1"/>
        </w:numPr>
      </w:pPr>
      <w:r>
        <w:t xml:space="preserve">ODBC connection to NASIS is setup, if not see the Job-Aids </w:t>
      </w:r>
      <w:hyperlink r:id="rId9" w:anchor="database_gen" w:history="1">
        <w:r w:rsidRPr="009B6BDC">
          <w:rPr>
            <w:rStyle w:val="Hyperlink"/>
          </w:rPr>
          <w:t>webpage</w:t>
        </w:r>
      </w:hyperlink>
      <w:r>
        <w:t xml:space="preserve"> for instructions</w:t>
      </w:r>
    </w:p>
    <w:p w14:paraId="49E98646" w14:textId="676C4470" w:rsidR="002A29F0" w:rsidRDefault="002A29F0" w:rsidP="00074996">
      <w:pPr>
        <w:pStyle w:val="ListParagraph"/>
        <w:numPr>
          <w:ilvl w:val="0"/>
          <w:numId w:val="1"/>
        </w:numPr>
      </w:pPr>
      <w:r>
        <w:t>The user has assigned generalized horizon</w:t>
      </w:r>
      <w:r w:rsidR="00D01224">
        <w:t xml:space="preserve"> l</w:t>
      </w:r>
      <w:r>
        <w:t>abels</w:t>
      </w:r>
      <w:r w:rsidR="00D01224">
        <w:t xml:space="preserve"> (GHL) </w:t>
      </w:r>
      <w:r>
        <w:t xml:space="preserve">to the </w:t>
      </w:r>
      <w:r w:rsidR="00D01224">
        <w:t>“</w:t>
      </w:r>
      <w:proofErr w:type="spellStart"/>
      <w:r w:rsidR="00D01224">
        <w:t>Comp_Layer_ID</w:t>
      </w:r>
      <w:proofErr w:type="spellEnd"/>
      <w:r w:rsidR="00D01224">
        <w:t xml:space="preserve">” column within the </w:t>
      </w:r>
      <w:proofErr w:type="spellStart"/>
      <w:r w:rsidR="00D01224">
        <w:t>pedon</w:t>
      </w:r>
      <w:proofErr w:type="spellEnd"/>
      <w:r w:rsidR="00D01224">
        <w:t xml:space="preserve"> horizon table within NASIS,</w:t>
      </w:r>
      <w:r>
        <w:t xml:space="preserve"> or setup </w:t>
      </w:r>
      <w:r w:rsidR="00D01224">
        <w:t xml:space="preserve">GHL using pattern matching. For an introduction to pattern matching see the Job-Aid, </w:t>
      </w:r>
      <w:hyperlink r:id="rId10" w:history="1">
        <w:r w:rsidRPr="008F15F9">
          <w:rPr>
            <w:rStyle w:val="Hyperlink"/>
          </w:rPr>
          <w:t>Assigning Generalized Horizon Labels</w:t>
        </w:r>
      </w:hyperlink>
      <w:r w:rsidR="00D01224">
        <w:t>.</w:t>
      </w:r>
    </w:p>
    <w:p w14:paraId="4F176CB5" w14:textId="230495A9" w:rsidR="008F15F9" w:rsidRDefault="008F15F9" w:rsidP="008F15F9">
      <w:pPr>
        <w:pStyle w:val="Heading1"/>
      </w:pPr>
      <w:r>
        <w:t>Instructions</w:t>
      </w:r>
    </w:p>
    <w:p w14:paraId="333AB26F" w14:textId="77777777" w:rsidR="00534271" w:rsidRDefault="00534271" w:rsidP="008F15F9">
      <w:pPr>
        <w:pStyle w:val="Heading2"/>
        <w:numPr>
          <w:ilvl w:val="0"/>
          <w:numId w:val="2"/>
        </w:numPr>
      </w:pPr>
      <w:r>
        <w:t>Load NASIS selected set</w:t>
      </w:r>
    </w:p>
    <w:p w14:paraId="32D33DDE" w14:textId="173E60E2" w:rsidR="00534271" w:rsidRDefault="00534271" w:rsidP="00534271">
      <w:r>
        <w:t>Run a query such as “</w:t>
      </w:r>
      <w:r w:rsidRPr="00534271">
        <w:t xml:space="preserve">POINT - </w:t>
      </w:r>
      <w:proofErr w:type="spellStart"/>
      <w:r w:rsidRPr="00534271">
        <w:t>Pedon</w:t>
      </w:r>
      <w:proofErr w:type="spellEnd"/>
      <w:r w:rsidRPr="00534271">
        <w:t>/Site by Correlated Name</w:t>
      </w:r>
      <w:r>
        <w:t>” and “</w:t>
      </w:r>
      <w:r w:rsidRPr="00534271">
        <w:t xml:space="preserve">POINT - </w:t>
      </w:r>
      <w:proofErr w:type="spellStart"/>
      <w:r w:rsidRPr="00534271">
        <w:t>Pedon</w:t>
      </w:r>
      <w:proofErr w:type="spellEnd"/>
      <w:r w:rsidRPr="00534271">
        <w:t>/Site by Sampled Name</w:t>
      </w:r>
      <w:r>
        <w:t xml:space="preserve">” to load your selected set. Be sure to target both the </w:t>
      </w:r>
      <w:proofErr w:type="spellStart"/>
      <w:r>
        <w:t>pedon</w:t>
      </w:r>
      <w:proofErr w:type="spellEnd"/>
      <w:r>
        <w:t xml:space="preserve"> and site tables. Remove from your selected set the </w:t>
      </w:r>
      <w:proofErr w:type="spellStart"/>
      <w:r>
        <w:t>pedons</w:t>
      </w:r>
      <w:proofErr w:type="spellEnd"/>
      <w:r>
        <w:t xml:space="preserve"> you wish to exclude from the report.</w:t>
      </w:r>
    </w:p>
    <w:p w14:paraId="3A65BF4C" w14:textId="53C896FC" w:rsidR="00074996" w:rsidRDefault="00074996" w:rsidP="005663A2">
      <w:pPr>
        <w:pStyle w:val="Heading2"/>
        <w:numPr>
          <w:ilvl w:val="0"/>
          <w:numId w:val="2"/>
        </w:numPr>
      </w:pPr>
      <w:r>
        <w:t xml:space="preserve">Open </w:t>
      </w:r>
      <w:proofErr w:type="spellStart"/>
      <w:r>
        <w:t>Rstudio</w:t>
      </w:r>
      <w:proofErr w:type="spellEnd"/>
      <w:r>
        <w:rPr>
          <w:noProof/>
        </w:rPr>
        <w:drawing>
          <wp:inline distT="0" distB="0" distL="0" distR="0" wp14:anchorId="6D968569" wp14:editId="3E42CA12">
            <wp:extent cx="755073" cy="322733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110" cy="3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5F9">
        <w:t xml:space="preserve"> and i</w:t>
      </w:r>
      <w:r>
        <w:t>nstall packages</w:t>
      </w:r>
    </w:p>
    <w:p w14:paraId="6C689761" w14:textId="2E633E05" w:rsidR="00074996" w:rsidRPr="00074996" w:rsidRDefault="00074996" w:rsidP="00074996">
      <w:r>
        <w:t>Copy and paste the box below into the R console</w:t>
      </w:r>
      <w:r w:rsidR="008F15F9">
        <w:t xml:space="preserve">. </w:t>
      </w:r>
    </w:p>
    <w:p w14:paraId="03845D1A" w14:textId="4DB1C5F8" w:rsidR="00074996" w:rsidRPr="003B6B08" w:rsidRDefault="00074996" w:rsidP="008F1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</w:rPr>
      </w:pPr>
      <w:proofErr w:type="spellStart"/>
      <w:r w:rsidRPr="003B6B08">
        <w:rPr>
          <w:rFonts w:ascii="Lucida Console" w:hAnsi="Lucida Console" w:cs="Courier New"/>
        </w:rPr>
        <w:t>install.packages</w:t>
      </w:r>
      <w:proofErr w:type="spellEnd"/>
      <w:r w:rsidRPr="003B6B08">
        <w:rPr>
          <w:rFonts w:ascii="Lucida Console" w:hAnsi="Lucida Console" w:cs="Courier New"/>
        </w:rPr>
        <w:t>(c(</w:t>
      </w:r>
      <w:r w:rsidR="00E541A4" w:rsidRPr="003B6B08">
        <w:rPr>
          <w:rFonts w:ascii="Lucida Console" w:hAnsi="Lucida Console" w:cs="Courier New"/>
        </w:rPr>
        <w:t>'</w:t>
      </w:r>
      <w:proofErr w:type="spellStart"/>
      <w:r w:rsidR="00E541A4">
        <w:rPr>
          <w:rFonts w:ascii="Lucida Console" w:hAnsi="Lucida Console" w:cs="Courier New"/>
        </w:rPr>
        <w:t>aqp</w:t>
      </w:r>
      <w:proofErr w:type="spellEnd"/>
      <w:r w:rsidR="00E541A4" w:rsidRPr="003B6B08">
        <w:rPr>
          <w:rFonts w:ascii="Lucida Console" w:hAnsi="Lucida Console" w:cs="Courier New"/>
        </w:rPr>
        <w:t>', '</w:t>
      </w:r>
      <w:proofErr w:type="spellStart"/>
      <w:r w:rsidR="00E541A4">
        <w:rPr>
          <w:rFonts w:ascii="Lucida Console" w:hAnsi="Lucida Console" w:cs="Courier New"/>
        </w:rPr>
        <w:t>soilDB</w:t>
      </w:r>
      <w:proofErr w:type="spellEnd"/>
      <w:r w:rsidR="00E541A4" w:rsidRPr="003B6B08">
        <w:rPr>
          <w:rFonts w:ascii="Lucida Console" w:hAnsi="Lucida Console" w:cs="Courier New"/>
        </w:rPr>
        <w:t xml:space="preserve">', </w:t>
      </w:r>
      <w:r w:rsidRPr="003B6B08">
        <w:rPr>
          <w:rFonts w:ascii="Lucida Console" w:hAnsi="Lucida Console" w:cs="Courier New"/>
        </w:rPr>
        <w:t>'reshape', '</w:t>
      </w:r>
      <w:proofErr w:type="spellStart"/>
      <w:r w:rsidRPr="003B6B08">
        <w:rPr>
          <w:rFonts w:ascii="Lucida Console" w:hAnsi="Lucida Console" w:cs="Courier New"/>
        </w:rPr>
        <w:t>plyr</w:t>
      </w:r>
      <w:proofErr w:type="spellEnd"/>
      <w:r w:rsidRPr="003B6B08">
        <w:rPr>
          <w:rFonts w:ascii="Lucida Console" w:hAnsi="Lucida Console" w:cs="Courier New"/>
        </w:rPr>
        <w:t>', 'lattice', 'maps', '</w:t>
      </w:r>
      <w:proofErr w:type="spellStart"/>
      <w:r w:rsidRPr="003B6B08">
        <w:rPr>
          <w:rFonts w:ascii="Lucida Console" w:hAnsi="Lucida Console" w:cs="Courier New"/>
        </w:rPr>
        <w:t>xtable</w:t>
      </w:r>
      <w:proofErr w:type="spellEnd"/>
      <w:r w:rsidRPr="003B6B08">
        <w:rPr>
          <w:rFonts w:ascii="Lucida Console" w:hAnsi="Lucida Console" w:cs="Courier New"/>
        </w:rPr>
        <w:t>'</w:t>
      </w:r>
      <w:r w:rsidR="0039752C" w:rsidRPr="003B6B08">
        <w:rPr>
          <w:rFonts w:ascii="Lucida Console" w:hAnsi="Lucida Console" w:cs="Courier New"/>
        </w:rPr>
        <w:t>, '</w:t>
      </w:r>
      <w:proofErr w:type="spellStart"/>
      <w:r w:rsidR="0039752C" w:rsidRPr="003B6B08">
        <w:rPr>
          <w:rFonts w:ascii="Lucida Console" w:hAnsi="Lucida Console" w:cs="Courier New"/>
        </w:rPr>
        <w:t>sp</w:t>
      </w:r>
      <w:proofErr w:type="spellEnd"/>
      <w:r w:rsidR="0039752C" w:rsidRPr="003B6B08">
        <w:rPr>
          <w:rFonts w:ascii="Lucida Console" w:hAnsi="Lucida Console" w:cs="Courier New"/>
        </w:rPr>
        <w:t>', '</w:t>
      </w:r>
      <w:proofErr w:type="spellStart"/>
      <w:r w:rsidR="0039752C" w:rsidRPr="003B6B08">
        <w:rPr>
          <w:rFonts w:ascii="Lucida Console" w:hAnsi="Lucida Console" w:cs="Courier New"/>
        </w:rPr>
        <w:t>RCurl</w:t>
      </w:r>
      <w:proofErr w:type="spellEnd"/>
      <w:r w:rsidR="0039752C" w:rsidRPr="003B6B08">
        <w:rPr>
          <w:rFonts w:ascii="Lucida Console" w:hAnsi="Lucida Console" w:cs="Courier New"/>
        </w:rPr>
        <w:t>'</w:t>
      </w:r>
      <w:r w:rsidRPr="003B6B08">
        <w:rPr>
          <w:rFonts w:ascii="Lucida Console" w:hAnsi="Lucida Console" w:cs="Courier New"/>
        </w:rPr>
        <w:t>)</w:t>
      </w:r>
      <w:r w:rsidR="00486274" w:rsidRPr="003B6B08">
        <w:rPr>
          <w:rFonts w:ascii="Lucida Console" w:hAnsi="Lucida Console" w:cs="Courier New"/>
        </w:rPr>
        <w:t>, dependencies=TRUE</w:t>
      </w:r>
      <w:r w:rsidRPr="003B6B08">
        <w:rPr>
          <w:rFonts w:ascii="Lucida Console" w:hAnsi="Lucida Console" w:cs="Courier New"/>
        </w:rPr>
        <w:t>)</w:t>
      </w:r>
    </w:p>
    <w:p w14:paraId="3346C5A1" w14:textId="77777777" w:rsidR="008F15F9" w:rsidRDefault="008F15F9" w:rsidP="00074996">
      <w:pPr>
        <w:pStyle w:val="NoSpacing"/>
      </w:pPr>
    </w:p>
    <w:p w14:paraId="07F4617A" w14:textId="03A1FC2C" w:rsidR="00074996" w:rsidRDefault="008F15F9" w:rsidP="00074996">
      <w:pPr>
        <w:pStyle w:val="NoSpacing"/>
      </w:pPr>
      <w:r>
        <w:t xml:space="preserve">This step only need run once. Afterwards you only need to update your R packages intermittently, by clicking the </w:t>
      </w:r>
      <w:r>
        <w:rPr>
          <w:noProof/>
        </w:rPr>
        <w:drawing>
          <wp:inline distT="0" distB="0" distL="0" distR="0" wp14:anchorId="30CDBAA5" wp14:editId="5F7E196B">
            <wp:extent cx="67627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button on the Packages tab from the lower right hand window.</w:t>
      </w:r>
    </w:p>
    <w:p w14:paraId="454C2D2F" w14:textId="77777777" w:rsidR="00074996" w:rsidRDefault="00074996" w:rsidP="00B46C08">
      <w:pPr>
        <w:pStyle w:val="Heading2"/>
        <w:numPr>
          <w:ilvl w:val="0"/>
          <w:numId w:val="2"/>
        </w:numPr>
      </w:pPr>
      <w:r>
        <w:t xml:space="preserve">Download </w:t>
      </w:r>
      <w:r w:rsidR="00534271">
        <w:t xml:space="preserve">and open </w:t>
      </w:r>
      <w:r>
        <w:t xml:space="preserve">the </w:t>
      </w:r>
      <w:proofErr w:type="spellStart"/>
      <w:r>
        <w:t>pedon</w:t>
      </w:r>
      <w:proofErr w:type="spellEnd"/>
      <w:r>
        <w:t xml:space="preserve"> report</w:t>
      </w:r>
    </w:p>
    <w:p w14:paraId="166E2FD4" w14:textId="77777777" w:rsidR="00074996" w:rsidRPr="00074996" w:rsidRDefault="00074996" w:rsidP="00074996">
      <w:pPr>
        <w:rPr>
          <w:rStyle w:val="gewyw5ybidb"/>
        </w:rPr>
      </w:pPr>
      <w:r>
        <w:t>Copy and paste the box below into the R console</w:t>
      </w:r>
    </w:p>
    <w:p w14:paraId="1C2DA3FF" w14:textId="77777777" w:rsidR="00074996" w:rsidRPr="00BD787C" w:rsidRDefault="00074996" w:rsidP="0007499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spellStart"/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dir.create</w:t>
      </w:r>
      <w:proofErr w:type="spell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path="C:/soil-pit/soilReports", recursive=T) </w:t>
      </w:r>
    </w:p>
    <w:p w14:paraId="1DF92828" w14:textId="77777777" w:rsidR="00074996" w:rsidRPr="00BD787C" w:rsidRDefault="00074996" w:rsidP="0007499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7A865B0C" w14:textId="77777777" w:rsidR="00074996" w:rsidRPr="00BD787C" w:rsidRDefault="00074996" w:rsidP="0007499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# Download latest report and rules</w:t>
      </w:r>
    </w:p>
    <w:p w14:paraId="0F5FD75E" w14:textId="77777777" w:rsidR="00074996" w:rsidRPr="00BD787C" w:rsidRDefault="00074996" w:rsidP="0007499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"https://raw.githubusercontent.com/sroecker01/soil-pit/master/soilReports/pedon_summary_by_taxonname.Rmd", "C:/soil-pit/soilReports/pedon_summary_by_taxonname.Rmd") </w:t>
      </w:r>
    </w:p>
    <w:p w14:paraId="6AD5FC4D" w14:textId="77777777" w:rsidR="00074996" w:rsidRPr="00BD787C" w:rsidRDefault="00074996" w:rsidP="0007499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73D9E418" w14:textId="6265E453" w:rsidR="00074996" w:rsidRPr="00BD787C" w:rsidRDefault="00074996" w:rsidP="0007499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"https://raw.githubusercontent.com/sroecker01/soil-pit/master/soilReports/genhz_rules.R", "C:/soil-pit/soilReports</w:t>
      </w:r>
      <w:r w:rsidR="00534271" w:rsidRPr="00BD787C">
        <w:rPr>
          <w:rStyle w:val="gewyw5ybidb"/>
          <w:rFonts w:ascii="Lucida Console" w:hAnsi="Lucida Console"/>
          <w:sz w:val="22"/>
          <w:shd w:val="clear" w:color="auto" w:fill="E1E2E5"/>
        </w:rPr>
        <w:t>/genhz_rules.R</w:t>
      </w:r>
      <w:r w:rsidR="008F15F9" w:rsidRPr="00BD787C">
        <w:rPr>
          <w:rStyle w:val="gewyw5ybidb"/>
          <w:rFonts w:ascii="Lucida Console" w:hAnsi="Lucida Console"/>
          <w:sz w:val="22"/>
          <w:shd w:val="clear" w:color="auto" w:fill="E1E2E5"/>
        </w:rPr>
        <w:t>")</w:t>
      </w:r>
    </w:p>
    <w:p w14:paraId="365D45AD" w14:textId="77777777" w:rsidR="008F15F9" w:rsidRDefault="008F15F9" w:rsidP="00074996"/>
    <w:p w14:paraId="570701DB" w14:textId="05C04532" w:rsidR="00534271" w:rsidRDefault="00534271" w:rsidP="00074996">
      <w:r>
        <w:t>Navigate to the file path specified above and open the report</w:t>
      </w:r>
      <w:r w:rsidR="002A29F0">
        <w:t xml:space="preserve"> in </w:t>
      </w:r>
      <w:proofErr w:type="spellStart"/>
      <w:r w:rsidR="002A29F0">
        <w:t>Rstudio</w:t>
      </w:r>
      <w:proofErr w:type="spellEnd"/>
      <w:r>
        <w:t>.</w:t>
      </w:r>
    </w:p>
    <w:p w14:paraId="3C2B32E8" w14:textId="5D8B3AC2" w:rsidR="002A29F0" w:rsidRDefault="002A29F0" w:rsidP="00074996">
      <w:r>
        <w:rPr>
          <w:noProof/>
        </w:rPr>
        <w:drawing>
          <wp:inline distT="0" distB="0" distL="0" distR="0" wp14:anchorId="415A08BB" wp14:editId="360DC91F">
            <wp:extent cx="20669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6437" w14:textId="77777777" w:rsidR="00534271" w:rsidRDefault="00996C4F" w:rsidP="00B46C08">
      <w:pPr>
        <w:pStyle w:val="Heading2"/>
        <w:numPr>
          <w:ilvl w:val="0"/>
          <w:numId w:val="2"/>
        </w:numPr>
      </w:pPr>
      <w:r>
        <w:t>Enter your Soil Series and Knit</w:t>
      </w:r>
    </w:p>
    <w:p w14:paraId="2D6A53B2" w14:textId="77777777" w:rsidR="00996C4F" w:rsidRPr="00996C4F" w:rsidRDefault="00996C4F" w:rsidP="00996C4F">
      <w:r>
        <w:t xml:space="preserve">Use a find and replace to change the last series used run to your series of interest. Hit the knit </w:t>
      </w:r>
      <w:proofErr w:type="gramStart"/>
      <w:r>
        <w:t xml:space="preserve">button </w:t>
      </w:r>
      <w:proofErr w:type="gramEnd"/>
      <w:r>
        <w:rPr>
          <w:noProof/>
        </w:rPr>
        <w:drawing>
          <wp:inline distT="0" distB="0" distL="0" distR="0" wp14:anchorId="1A2BD69F" wp14:editId="1ED55DE4">
            <wp:extent cx="78105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319929A" w14:textId="77777777" w:rsidR="00534271" w:rsidRDefault="00534271" w:rsidP="00534271">
      <w:pPr>
        <w:pStyle w:val="Heading1"/>
      </w:pPr>
      <w:r>
        <w:lastRenderedPageBreak/>
        <w:t>Sample report</w:t>
      </w:r>
    </w:p>
    <w:p w14:paraId="671A0DF6" w14:textId="77777777" w:rsidR="00534271" w:rsidRPr="00534271" w:rsidRDefault="00534271" w:rsidP="00534271">
      <w:pPr>
        <w:pStyle w:val="Heading1"/>
      </w:pPr>
      <w:r>
        <w:rPr>
          <w:noProof/>
        </w:rPr>
        <w:drawing>
          <wp:inline distT="0" distB="0" distL="0" distR="0" wp14:anchorId="7A7FBC48" wp14:editId="116708CD">
            <wp:extent cx="4574159" cy="465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7553" cy="46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71" w:rsidRPr="0053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973"/>
    <w:multiLevelType w:val="hybridMultilevel"/>
    <w:tmpl w:val="439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D55E6"/>
    <w:multiLevelType w:val="hybridMultilevel"/>
    <w:tmpl w:val="03DA3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ecker, Stephen - NRCS, Indianapolis, IN">
    <w15:presenceInfo w15:providerId="AD" w15:userId="S-1-5-21-2443529608-3098792306-3041422421-112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96"/>
    <w:rsid w:val="00074996"/>
    <w:rsid w:val="001C78A9"/>
    <w:rsid w:val="002A29F0"/>
    <w:rsid w:val="00331750"/>
    <w:rsid w:val="0039752C"/>
    <w:rsid w:val="003B6B08"/>
    <w:rsid w:val="00486274"/>
    <w:rsid w:val="00526D7D"/>
    <w:rsid w:val="00534271"/>
    <w:rsid w:val="005A0AF7"/>
    <w:rsid w:val="00634FDE"/>
    <w:rsid w:val="00687C4F"/>
    <w:rsid w:val="007C64DB"/>
    <w:rsid w:val="008F15F9"/>
    <w:rsid w:val="009875BD"/>
    <w:rsid w:val="00996C4F"/>
    <w:rsid w:val="009B6BDC"/>
    <w:rsid w:val="00B46C08"/>
    <w:rsid w:val="00B94585"/>
    <w:rsid w:val="00BB7A80"/>
    <w:rsid w:val="00BD787C"/>
    <w:rsid w:val="00BD78DB"/>
    <w:rsid w:val="00C40CF3"/>
    <w:rsid w:val="00D01224"/>
    <w:rsid w:val="00E541A4"/>
    <w:rsid w:val="00ED7D6B"/>
    <w:rsid w:val="00F4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CF5E"/>
  <w15:chartTrackingRefBased/>
  <w15:docId w15:val="{3D99680B-C7F4-4417-B8A4-04F2734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7C"/>
  </w:style>
  <w:style w:type="paragraph" w:styleId="Heading1">
    <w:name w:val="heading 1"/>
    <w:basedOn w:val="Normal"/>
    <w:next w:val="Normal"/>
    <w:link w:val="Heading1Char"/>
    <w:uiPriority w:val="9"/>
    <w:qFormat/>
    <w:rsid w:val="00BD7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8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787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87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D787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BD787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4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996"/>
    <w:rPr>
      <w:rFonts w:ascii="Courier New" w:eastAsia="Times New Roman" w:hAnsi="Courier New" w:cs="Courier New"/>
      <w:sz w:val="20"/>
      <w:szCs w:val="20"/>
    </w:rPr>
  </w:style>
  <w:style w:type="character" w:customStyle="1" w:styleId="gewyw5ybidb">
    <w:name w:val="gewyw5ybidb"/>
    <w:basedOn w:val="DefaultParagraphFont"/>
    <w:rsid w:val="00074996"/>
  </w:style>
  <w:style w:type="character" w:styleId="Hyperlink">
    <w:name w:val="Hyperlink"/>
    <w:basedOn w:val="DefaultParagraphFont"/>
    <w:uiPriority w:val="99"/>
    <w:unhideWhenUsed/>
    <w:rsid w:val="005342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58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59C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78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7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87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7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787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D787C"/>
    <w:rPr>
      <w:b/>
      <w:bCs/>
    </w:rPr>
  </w:style>
  <w:style w:type="character" w:styleId="Emphasis">
    <w:name w:val="Emphasis"/>
    <w:basedOn w:val="DefaultParagraphFont"/>
    <w:uiPriority w:val="20"/>
    <w:qFormat/>
    <w:rsid w:val="00BD787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D78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78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7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7C"/>
    <w:rPr>
      <w:b/>
      <w:bCs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D787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D787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787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78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87C"/>
    <w:pPr>
      <w:outlineLvl w:val="9"/>
    </w:pPr>
  </w:style>
  <w:style w:type="paragraph" w:styleId="ListParagraph">
    <w:name w:val="List Paragraph"/>
    <w:basedOn w:val="Normal"/>
    <w:uiPriority w:val="34"/>
    <w:qFormat/>
    <w:rsid w:val="009B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cs.usda.gov/wps/portal/nrcs/detail/soils/edu/ncss/?cid=nrcs142p2_054322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r-forge.r-project.org/scm/viewvc.php/*checkout*/docs/aqp/gen-hz-assignment.html?root=aq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nrcs.usda.gov/wps/portal/nrcs/detail/soils/edu/ncss/?cid=nrcs142p2_05432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44C00D3057743BE3B387AE5A0CB65" ma:contentTypeVersion="1" ma:contentTypeDescription="Create a new document." ma:contentTypeScope="" ma:versionID="b17c8be260b5d39b73de4b53bd7056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08c2528f967cc22e90e6b62a496d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D85A39-0A29-47BB-AF9E-777A3E6AD76E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53600BD-3A0D-47BE-B29C-54585744D6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23B53-4DF8-440B-81A9-DEEC167F0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Roecker, Stephen - NRCS, Indianapolis, IN</dc:creator>
  <cp:keywords/>
  <dc:description/>
  <cp:lastModifiedBy>Roecker, Stephen - NRCS, Indianapolis, IN</cp:lastModifiedBy>
  <cp:revision>15</cp:revision>
  <dcterms:created xsi:type="dcterms:W3CDTF">2015-01-27T15:59:00Z</dcterms:created>
  <dcterms:modified xsi:type="dcterms:W3CDTF">2015-02-02T21:52:00Z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0x010100F7544C00D3057743BE3B387AE5A0CB65</vt:lpwstr>
  </property>
</Properties>
</file>