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36E3B" w14:textId="0C29EE2F" w:rsidR="004563F4" w:rsidRDefault="00F45C7A">
      <w:pPr>
        <w:pStyle w:val="Title"/>
        <w:rPr>
          <w:ins w:id="0" w:author="Roecker, Stephen - NRCS, Indianapolis, IN" w:date="2015-01-02T08:33:00Z"/>
        </w:rPr>
        <w:pPrChange w:id="1" w:author="Roecker, Stephen - NRCS, Indianapolis, IN" w:date="2015-01-02T08:33:00Z">
          <w:pPr/>
        </w:pPrChange>
      </w:pPr>
      <w:del w:id="2" w:author="Roecker, Stephen - NRCS, Indianapolis, IN" w:date="2015-01-27T09:38:00Z">
        <w:r w:rsidDel="00FD6E47">
          <w:delText xml:space="preserve">How to </w:delText>
        </w:r>
      </w:del>
      <w:del w:id="3" w:author="Roecker, Stephen - NRCS, Indianapolis, IN" w:date="2015-01-27T09:34:00Z">
        <w:r w:rsidDel="00FD6E47">
          <w:delText>Process</w:delText>
        </w:r>
        <w:r w:rsidR="00960AA6" w:rsidDel="00FD6E47">
          <w:delText xml:space="preserve"> </w:delText>
        </w:r>
      </w:del>
      <w:del w:id="4" w:author="Roecker, Stephen - NRCS, Indianapolis, IN" w:date="2015-01-26T10:56:00Z">
        <w:r w:rsidR="00960AA6" w:rsidDel="0045254C">
          <w:delText xml:space="preserve">Mapunit or </w:delText>
        </w:r>
      </w:del>
      <w:del w:id="5" w:author="Roecker, Stephen - NRCS, Indianapolis, IN" w:date="2015-01-27T09:38:00Z">
        <w:r w:rsidR="00960AA6" w:rsidDel="00FD6E47">
          <w:delText>Mukey Summary Report in RStudio</w:delText>
        </w:r>
      </w:del>
      <w:ins w:id="6" w:author="Roecker, Stephen - NRCS, Indianapolis, IN" w:date="2015-01-27T09:38:00Z">
        <w:r w:rsidR="00FD6E47">
          <w:t>Summarizing the geographic setting of soil map units</w:t>
        </w:r>
      </w:ins>
    </w:p>
    <w:p w14:paraId="024352CD" w14:textId="7B46BE5A" w:rsidR="0039349F" w:rsidRPr="0039349F" w:rsidRDefault="0039349F">
      <w:pPr>
        <w:contextualSpacing/>
        <w:rPr>
          <w:rStyle w:val="SubtleEmphasis"/>
          <w:rPrChange w:id="7" w:author="Roecker, Stephen - NRCS, Indianapolis, IN" w:date="2015-01-02T08:33:00Z">
            <w:rPr>
              <w:rFonts w:ascii="Arial" w:hAnsi="Arial" w:cs="Arial"/>
              <w:b/>
              <w:sz w:val="24"/>
              <w:szCs w:val="24"/>
            </w:rPr>
          </w:rPrChange>
        </w:rPr>
      </w:pPr>
      <w:ins w:id="8" w:author="Roecker, Stephen - NRCS, Indianapolis, IN" w:date="2015-01-02T08:32:00Z">
        <w:r w:rsidRPr="0039349F">
          <w:rPr>
            <w:rStyle w:val="SubtleEmphasis"/>
            <w:rPrChange w:id="9" w:author="Roecker, Stephen - NRCS, Indianapolis, IN" w:date="2015-01-02T08:33:00Z">
              <w:rPr/>
            </w:rPrChange>
          </w:rPr>
          <w:t xml:space="preserve">By </w:t>
        </w:r>
      </w:ins>
      <w:ins w:id="10" w:author="Roecker, Stephen - NRCS, Indianapolis, IN" w:date="2015-01-02T08:33:00Z">
        <w:r>
          <w:rPr>
            <w:rStyle w:val="SubtleEmphasis"/>
          </w:rPr>
          <w:t xml:space="preserve">Alena Stephens and </w:t>
        </w:r>
      </w:ins>
      <w:ins w:id="11" w:author="Roecker, Stephen - NRCS, Indianapolis, IN" w:date="2015-01-02T08:32:00Z">
        <w:r w:rsidRPr="0039349F">
          <w:rPr>
            <w:rStyle w:val="SubtleEmphasis"/>
            <w:rPrChange w:id="12" w:author="Roecker, Stephen - NRCS, Indianapolis, IN" w:date="2015-01-02T08:33:00Z">
              <w:rPr/>
            </w:rPrChange>
          </w:rPr>
          <w:t>Stephen Roecker</w:t>
        </w:r>
      </w:ins>
    </w:p>
    <w:p w14:paraId="1FD36E3C" w14:textId="77777777" w:rsidR="004563F4" w:rsidRPr="00960AA6" w:rsidRDefault="004563F4">
      <w:pPr>
        <w:pStyle w:val="Heading1"/>
        <w:pPrChange w:id="13" w:author="Roecker, Stephen - NRCS, Indianapolis, IN" w:date="2015-01-02T08:33:00Z">
          <w:pPr/>
        </w:pPrChange>
      </w:pPr>
      <w:r w:rsidRPr="00960AA6">
        <w:t>Introduction</w:t>
      </w:r>
    </w:p>
    <w:p w14:paraId="1FD36E3D" w14:textId="32B2728F" w:rsidR="004563F4" w:rsidRDefault="004563F4">
      <w:r>
        <w:t xml:space="preserve">This job aid </w:t>
      </w:r>
      <w:del w:id="14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5" w:author="Roecker, Stephen - NRCS, Indianapolis, IN" w:date="2015-01-27T09:39:00Z">
        <w:r w:rsidR="00BD46E4">
          <w:t>s</w:t>
        </w:r>
      </w:ins>
      <w:r>
        <w:t xml:space="preserve"> </w:t>
      </w:r>
      <w:r w:rsidR="009D5EE5">
        <w:t xml:space="preserve">how to run </w:t>
      </w:r>
      <w:r w:rsidR="004A2127">
        <w:t xml:space="preserve">a </w:t>
      </w:r>
      <w:del w:id="16" w:author="Roecker, Stephen - NRCS, Indianapolis, IN" w:date="2015-01-27T09:38:00Z">
        <w:r w:rsidR="009D5EE5" w:rsidDel="00BD46E4">
          <w:delText>a musym or mukey</w:delText>
        </w:r>
      </w:del>
      <w:ins w:id="17" w:author="Roecker, Stephen - NRCS, Indianapolis, IN" w:date="2015-01-27T09:38:00Z">
        <w:r w:rsidR="00BD46E4">
          <w:t>knitr</w:t>
        </w:r>
      </w:ins>
      <w:r w:rsidR="009D5EE5">
        <w:t xml:space="preserve"> report</w:t>
      </w:r>
      <w:del w:id="18" w:author="Roecker, Stephen - NRCS, Indianapolis, IN" w:date="2015-01-27T09:38:00Z">
        <w:r w:rsidR="00800B03" w:rsidDel="00BD46E4">
          <w:delText xml:space="preserve"> sc</w:delText>
        </w:r>
      </w:del>
      <w:del w:id="19" w:author="Roecker, Stephen - NRCS, Indianapolis, IN" w:date="2015-01-27T09:39:00Z">
        <w:r w:rsidR="00800B03" w:rsidDel="00BD46E4">
          <w:delText>ript</w:delText>
        </w:r>
      </w:del>
      <w:ins w:id="20" w:author="Roecker, Stephen - NRCS, Indianapolis, IN" w:date="2015-01-27T09:39:00Z">
        <w:r w:rsidR="00BD46E4">
          <w:t xml:space="preserve"> </w:t>
        </w:r>
      </w:ins>
      <w:r w:rsidR="005B16E4">
        <w:t>on</w:t>
      </w:r>
      <w:ins w:id="21" w:author="Roecker, Stephen - NRCS, Indianapolis, IN" w:date="2015-01-27T09:39:00Z">
        <w:r w:rsidR="00BD46E4">
          <w:t xml:space="preserve"> spatial data</w:t>
        </w:r>
      </w:ins>
      <w:r w:rsidR="00AE7E20">
        <w:t xml:space="preserve"> </w:t>
      </w:r>
      <w:r w:rsidR="009D5EE5">
        <w:t>using RStudio.</w:t>
      </w:r>
      <w:del w:id="22" w:author="Roecker, Stephen - NRCS, Indianapolis, IN" w:date="2015-01-27T09:52:00Z">
        <w:r w:rsidR="009D5EE5" w:rsidDel="002B7FEB">
          <w:delText xml:space="preserve"> </w:delText>
        </w:r>
      </w:del>
      <w:ins w:id="23" w:author="Roecker, Stephen - NRCS, Indianapolis, IN" w:date="2015-01-27T09:50:00Z">
        <w:r w:rsidR="002B7FEB">
          <w:t xml:space="preserve"> The report can</w:t>
        </w:r>
        <w:r w:rsidR="00E46A7B">
          <w:t xml:space="preserve"> be used to automate the analysis</w:t>
        </w:r>
        <w:r w:rsidR="002B7FEB">
          <w:t xml:space="preserve"> of data</w:t>
        </w:r>
      </w:ins>
      <w:ins w:id="24" w:author="Roecker, Stephen - NRCS, Indianapolis, IN" w:date="2015-01-27T09:57:00Z">
        <w:r w:rsidR="002B7FEB">
          <w:t xml:space="preserve">, and produce a standardized summary. With minimal editing </w:t>
        </w:r>
      </w:ins>
      <w:ins w:id="25" w:author="Roecker, Stephen - NRCS, Indianapolis, IN" w:date="2015-01-27T09:59:00Z">
        <w:r w:rsidR="002B7FEB">
          <w:t xml:space="preserve">and the push of a button, each </w:t>
        </w:r>
      </w:ins>
      <w:ins w:id="26" w:author="Roecker, Stephen - NRCS, Indianapolis, IN" w:date="2015-01-27T09:57:00Z">
        <w:r w:rsidR="002B7FEB">
          <w:t xml:space="preserve">user </w:t>
        </w:r>
      </w:ins>
      <w:ins w:id="27" w:author="Roecker, Stephen - NRCS, Indianapolis, IN" w:date="2015-01-27T09:59:00Z">
        <w:r w:rsidR="002B7FEB">
          <w:t xml:space="preserve">can </w:t>
        </w:r>
      </w:ins>
      <w:ins w:id="28" w:author="Roecker, Stephen - NRCS, Indianapolis, IN" w:date="2015-01-27T10:00:00Z">
        <w:r w:rsidR="002B7FEB">
          <w:t xml:space="preserve">produce their </w:t>
        </w:r>
        <w:r w:rsidR="00E46A7B">
          <w:t>own</w:t>
        </w:r>
      </w:ins>
      <w:ins w:id="29" w:author="Roecker, Stephen - NRCS, Indianapolis, IN" w:date="2015-01-27T09:57:00Z">
        <w:r w:rsidR="002B7FEB">
          <w:t xml:space="preserve"> report</w:t>
        </w:r>
      </w:ins>
      <w:ins w:id="30" w:author="Roecker, Stephen - NRCS, Indianapolis, IN" w:date="2015-01-27T10:00:00Z">
        <w:r w:rsidR="00E46A7B">
          <w:t xml:space="preserve">. Ultimately this is intended to useful for summarizing </w:t>
        </w:r>
      </w:ins>
      <w:r w:rsidR="00EF6D48">
        <w:t>the g</w:t>
      </w:r>
      <w:r w:rsidR="00DB40B7">
        <w:t>eographic setting</w:t>
      </w:r>
      <w:r w:rsidR="00EF6D48">
        <w:t xml:space="preserve"> for a list of soil map units associated an </w:t>
      </w:r>
      <w:ins w:id="31" w:author="Roecker, Stephen - NRCS, Indianapolis, IN" w:date="2015-01-27T10:01:00Z">
        <w:r w:rsidR="00E46A7B">
          <w:t>SDJR project.</w:t>
        </w:r>
      </w:ins>
    </w:p>
    <w:p w14:paraId="1FD36E3E" w14:textId="2A279C09" w:rsidR="00B44580" w:rsidRPr="008C375C" w:rsidDel="0060304A" w:rsidRDefault="00005368">
      <w:pPr>
        <w:rPr>
          <w:del w:id="32" w:author="Roecker, Stephen - NRCS, Indianapolis, IN" w:date="2015-01-27T10:17:00Z"/>
        </w:rPr>
      </w:pPr>
      <w:del w:id="33" w:author="Roecker, Stephen - NRCS, Indianapolis, IN" w:date="2015-01-27T10:17:00Z">
        <w:r w:rsidRPr="008C375C" w:rsidDel="0060304A">
          <w:delText>RStudio and QGIS must be</w:delText>
        </w:r>
        <w:r w:rsidR="0039098F" w:rsidRPr="008C375C" w:rsidDel="0060304A">
          <w:delText xml:space="preserve"> installed to process </w:delText>
        </w:r>
      </w:del>
      <w:del w:id="34" w:author="Roecker, Stephen - NRCS, Indianapolis, IN" w:date="2015-01-26T10:58:00Z">
        <w:r w:rsidR="0039098F" w:rsidRPr="008C375C" w:rsidDel="0045254C">
          <w:delText>report_mapunitSummary.Rmd or report_</w:delText>
        </w:r>
      </w:del>
      <w:del w:id="35" w:author="Roecker, Stephen - NRCS, Indianapolis, IN" w:date="2015-01-27T10:17:00Z">
        <w:r w:rsidR="0039098F" w:rsidRPr="008C375C" w:rsidDel="0060304A">
          <w:delText>mapunit</w:delText>
        </w:r>
      </w:del>
      <w:del w:id="36" w:author="Roecker, Stephen - NRCS, Indianapolis, IN" w:date="2015-01-26T10:58:00Z">
        <w:r w:rsidR="0039098F" w:rsidRPr="008C375C" w:rsidDel="0045254C">
          <w:delText>S</w:delText>
        </w:r>
      </w:del>
      <w:del w:id="37" w:author="Roecker, Stephen - NRCS, Indianapolis, IN" w:date="2015-01-27T10:17:00Z">
        <w:r w:rsidR="0039098F" w:rsidRPr="008C375C" w:rsidDel="0060304A">
          <w:delText xml:space="preserve">ummary_mukey.Rmd. </w:delText>
        </w:r>
        <w:r w:rsidR="009622F1" w:rsidRPr="008C375C" w:rsidDel="0060304A">
          <w:delText xml:space="preserve">The report uses </w:delText>
        </w:r>
      </w:del>
      <w:del w:id="38" w:author="Roecker, Stephen - NRCS, Indianapolis, IN" w:date="2014-12-11T11:41:00Z">
        <w:r w:rsidR="009622F1" w:rsidRPr="008C375C" w:rsidDel="00165AEB">
          <w:delText>Q</w:delText>
        </w:r>
      </w:del>
      <w:del w:id="39" w:author="Roecker, Stephen - NRCS, Indianapolis, IN" w:date="2015-01-27T10:17:00Z">
        <w:r w:rsidR="009622F1" w:rsidRPr="008C375C" w:rsidDel="0060304A">
          <w:delText>DAL from QGIS.</w:delText>
        </w:r>
      </w:del>
    </w:p>
    <w:p w14:paraId="502B1827" w14:textId="39D4DED2" w:rsidR="00E46A7B" w:rsidRDefault="00E46A7B">
      <w:pPr>
        <w:pStyle w:val="Heading1"/>
        <w:pPrChange w:id="40" w:author="Roecker, Stephen - NRCS, Indianapolis, IN" w:date="2015-01-27T10:02:00Z">
          <w:pPr>
            <w:pStyle w:val="NoSpacing"/>
          </w:pPr>
        </w:pPrChange>
      </w:pPr>
      <w:r>
        <w:t>Objective</w:t>
      </w:r>
      <w:r w:rsidR="004A2127">
        <w:t>s</w:t>
      </w:r>
    </w:p>
    <w:p w14:paraId="5AB0C98C" w14:textId="4B34CB5E" w:rsidR="008F40A9" w:rsidRDefault="008F40A9" w:rsidP="008F40A9">
      <w:pPr>
        <w:pStyle w:val="ListParagraph"/>
        <w:numPr>
          <w:ilvl w:val="0"/>
          <w:numId w:val="13"/>
        </w:numPr>
      </w:pPr>
      <w:r>
        <w:t xml:space="preserve">Create </w:t>
      </w:r>
      <w:r w:rsidR="00024698">
        <w:t>the Project Record ID</w:t>
      </w:r>
    </w:p>
    <w:p w14:paraId="7FD306CA" w14:textId="4CB19DB2" w:rsidR="00E46A7B" w:rsidRDefault="0060304A">
      <w:pPr>
        <w:pStyle w:val="ListParagraph"/>
        <w:numPr>
          <w:ilvl w:val="0"/>
          <w:numId w:val="13"/>
        </w:numPr>
        <w:pPrChange w:id="41" w:author="Roecker, Stephen - NRCS, Indianapolis, IN" w:date="2015-01-27T10:02:00Z">
          <w:pPr>
            <w:pStyle w:val="NoSpacing"/>
          </w:pPr>
        </w:pPrChange>
      </w:pPr>
      <w:r>
        <w:t xml:space="preserve">Create </w:t>
      </w:r>
      <w:r w:rsidR="00F13BB4">
        <w:t xml:space="preserve">a </w:t>
      </w:r>
      <w:r>
        <w:t>cache folder</w:t>
      </w:r>
    </w:p>
    <w:p w14:paraId="7E72731D" w14:textId="4DB276B1" w:rsidR="0060304A" w:rsidRDefault="0060304A">
      <w:pPr>
        <w:pStyle w:val="ListParagraph"/>
        <w:numPr>
          <w:ilvl w:val="0"/>
          <w:numId w:val="13"/>
        </w:numPr>
        <w:pPrChange w:id="42" w:author="Roecker, Stephen - NRCS, Indianapolis, IN" w:date="2015-01-27T10:02:00Z">
          <w:pPr>
            <w:pStyle w:val="NoSpacing"/>
          </w:pPr>
        </w:pPrChange>
      </w:pPr>
      <w:r>
        <w:t xml:space="preserve">Load </w:t>
      </w:r>
      <w:r w:rsidR="00F13BB4">
        <w:t xml:space="preserve">the </w:t>
      </w:r>
      <w:r>
        <w:t>R packages</w:t>
      </w:r>
    </w:p>
    <w:p w14:paraId="18493BD3" w14:textId="52804E2C" w:rsidR="0060304A" w:rsidRDefault="0060304A">
      <w:pPr>
        <w:pStyle w:val="ListParagraph"/>
        <w:numPr>
          <w:ilvl w:val="0"/>
          <w:numId w:val="13"/>
        </w:numPr>
        <w:pPrChange w:id="43" w:author="Roecker, Stephen - NRCS, Indianapolis, IN" w:date="2015-01-27T10:02:00Z">
          <w:pPr>
            <w:pStyle w:val="NoSpacing"/>
          </w:pPr>
        </w:pPrChange>
      </w:pPr>
      <w:r>
        <w:t xml:space="preserve">Download </w:t>
      </w:r>
      <w:r w:rsidR="00F13BB4">
        <w:t xml:space="preserve">the </w:t>
      </w:r>
      <w:r>
        <w:t>report</w:t>
      </w:r>
    </w:p>
    <w:p w14:paraId="383665A7" w14:textId="1F43E114" w:rsidR="0060304A" w:rsidRDefault="0060304A">
      <w:pPr>
        <w:pStyle w:val="ListParagraph"/>
        <w:numPr>
          <w:ilvl w:val="0"/>
          <w:numId w:val="13"/>
        </w:numPr>
        <w:pPrChange w:id="44" w:author="Roecker, Stephen - NRCS, Indianapolis, IN" w:date="2015-01-27T10:02:00Z">
          <w:pPr>
            <w:pStyle w:val="NoSpacing"/>
          </w:pPr>
        </w:pPrChange>
      </w:pPr>
      <w:r>
        <w:t xml:space="preserve">Edit </w:t>
      </w:r>
      <w:r w:rsidR="00F13BB4">
        <w:t xml:space="preserve">the </w:t>
      </w:r>
      <w:r w:rsidR="00FB3DA7">
        <w:t>project name</w:t>
      </w:r>
      <w:r>
        <w:t xml:space="preserve"> and file paths</w:t>
      </w:r>
    </w:p>
    <w:p w14:paraId="3AB718F0" w14:textId="0A1E6FBF" w:rsidR="0060304A" w:rsidRDefault="0060304A">
      <w:pPr>
        <w:pStyle w:val="ListParagraph"/>
        <w:numPr>
          <w:ilvl w:val="0"/>
          <w:numId w:val="13"/>
        </w:numPr>
        <w:pPrChange w:id="45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r w:rsidR="00F13BB4">
        <w:t xml:space="preserve">the </w:t>
      </w:r>
      <w:proofErr w:type="spellStart"/>
      <w:r>
        <w:t>knitr</w:t>
      </w:r>
      <w:proofErr w:type="spellEnd"/>
      <w:r>
        <w:t xml:space="preserve"> report</w:t>
      </w:r>
    </w:p>
    <w:p w14:paraId="4E2D5166" w14:textId="3C2432B4" w:rsidR="00E46A7B" w:rsidRDefault="00E46A7B">
      <w:pPr>
        <w:pStyle w:val="Heading1"/>
        <w:pPrChange w:id="46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6D93C962" w14:textId="293DD035" w:rsidR="0060304A" w:rsidRDefault="0060304A">
      <w:pPr>
        <w:pStyle w:val="ListParagraph"/>
        <w:numPr>
          <w:ilvl w:val="0"/>
          <w:numId w:val="13"/>
        </w:numPr>
        <w:pPrChange w:id="47" w:author="Roecker, Stephen - NRCS, Indianapolis, IN" w:date="2015-01-27T10:14:00Z">
          <w:pPr>
            <w:pStyle w:val="NoSpacing"/>
          </w:pPr>
        </w:pPrChange>
      </w:pPr>
      <w:r>
        <w:t>User is familiar with Rstudio</w:t>
      </w:r>
    </w:p>
    <w:p w14:paraId="59A1A4D8" w14:textId="3CF358C5" w:rsidR="0060304A" w:rsidRDefault="0060304A" w:rsidP="0060304A">
      <w:pPr>
        <w:pStyle w:val="ListParagraph"/>
        <w:numPr>
          <w:ilvl w:val="1"/>
          <w:numId w:val="13"/>
        </w:numPr>
      </w:pPr>
      <w:r>
        <w:t xml:space="preserve">If not see the Job-Aids </w:t>
      </w:r>
      <w:hyperlink r:id="rId9" w:anchor="database_gen" w:history="1">
        <w:r w:rsidRPr="0060304A">
          <w:rPr>
            <w:rStyle w:val="Hyperlink"/>
          </w:rPr>
          <w:t>webpage</w:t>
        </w:r>
      </w:hyperlink>
      <w:r>
        <w:t xml:space="preserve"> for an introduction</w:t>
      </w:r>
    </w:p>
    <w:p w14:paraId="12017B25" w14:textId="332968D0" w:rsidR="0060304A" w:rsidRDefault="00E46A7B">
      <w:pPr>
        <w:pStyle w:val="ListParagraph"/>
        <w:numPr>
          <w:ilvl w:val="0"/>
          <w:numId w:val="13"/>
        </w:numPr>
        <w:pPrChange w:id="48" w:author="Roecker, Stephen - NRCS, Indianapolis, IN" w:date="2015-01-27T10:14:00Z">
          <w:pPr>
            <w:pStyle w:val="NoSpacing"/>
          </w:pPr>
        </w:pPrChange>
      </w:pPr>
      <w:r>
        <w:t>QGI</w:t>
      </w:r>
      <w:r w:rsidR="0060304A">
        <w:t>S, R, and Rstudio are installed</w:t>
      </w:r>
    </w:p>
    <w:p w14:paraId="52E680FF" w14:textId="58245001" w:rsidR="0060075D" w:rsidRDefault="00EF6D48" w:rsidP="0060075D">
      <w:pPr>
        <w:pStyle w:val="ListParagraph"/>
        <w:numPr>
          <w:ilvl w:val="0"/>
          <w:numId w:val="13"/>
        </w:numPr>
      </w:pPr>
      <w:proofErr w:type="spellStart"/>
      <w:r>
        <w:t>geodata</w:t>
      </w:r>
      <w:proofErr w:type="spellEnd"/>
      <w:r>
        <w:t xml:space="preserve"> are loaded</w:t>
      </w:r>
    </w:p>
    <w:p w14:paraId="3F1FBDE1" w14:textId="4CD826C4" w:rsidR="0060304A" w:rsidRDefault="0060304A">
      <w:pPr>
        <w:keepNext/>
        <w:pPrChange w:id="49" w:author="Roecker, Stephen - NRCS, Indianapolis, IN" w:date="2015-01-27T10:14:00Z">
          <w:pPr/>
        </w:pPrChange>
      </w:pPr>
      <w:r>
        <w:rPr>
          <w:noProof/>
        </w:rPr>
        <w:drawing>
          <wp:inline distT="0" distB="0" distL="0" distR="0" wp14:anchorId="30B47421" wp14:editId="00D926D9">
            <wp:extent cx="4772891" cy="186770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65" cy="187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21C59" w14:textId="171105CB" w:rsidR="0060304A" w:rsidRPr="00E46A7B" w:rsidRDefault="0060304A">
      <w:pPr>
        <w:pStyle w:val="Caption"/>
        <w:rPr>
          <w:i/>
          <w:iCs/>
          <w:color w:val="1F497D" w:themeColor="text2"/>
          <w:rPrChange w:id="50" w:author="Roecker, Stephen - NRCS, Indianapolis, IN" w:date="2015-01-27T10:08:00Z">
            <w:rPr/>
          </w:rPrChange>
        </w:rPr>
        <w:pPrChange w:id="51" w:author="Roecker, Stephen - NRCS, Indianapolis, IN" w:date="2015-01-27T10:14:00Z">
          <w:pPr>
            <w:pStyle w:val="NoSpacing"/>
          </w:pPr>
        </w:pPrChange>
      </w:pPr>
      <w:r>
        <w:t xml:space="preserve">Figure </w:t>
      </w:r>
      <w:r w:rsidR="00F176F8">
        <w:fldChar w:fldCharType="begin"/>
      </w:r>
      <w:r w:rsidR="00F176F8">
        <w:instrText xml:space="preserve"> SEQ Figure \* ARABIC </w:instrText>
      </w:r>
      <w:r w:rsidR="00F176F8">
        <w:fldChar w:fldCharType="separate"/>
      </w:r>
      <w:r w:rsidR="00607A70">
        <w:rPr>
          <w:noProof/>
        </w:rPr>
        <w:t>1</w:t>
      </w:r>
      <w:r w:rsidR="00F176F8">
        <w:rPr>
          <w:noProof/>
        </w:rPr>
        <w:fldChar w:fldCharType="end"/>
      </w:r>
      <w:r>
        <w:t>: Example of geodata from the project_data folder.</w:t>
      </w:r>
    </w:p>
    <w:p w14:paraId="1FD36E3F" w14:textId="0D0F195E" w:rsidR="00883D04" w:rsidRPr="008C375C" w:rsidDel="00E46A7B" w:rsidRDefault="00465EB6">
      <w:pPr>
        <w:rPr>
          <w:del w:id="52" w:author="Roecker, Stephen - NRCS, Indianapolis, IN" w:date="2015-01-27T10:09:00Z"/>
        </w:rPr>
        <w:pPrChange w:id="53" w:author="Roecker, Stephen - NRCS, Indianapolis, IN" w:date="2015-01-02T08:34:00Z">
          <w:pPr>
            <w:pStyle w:val="NoSpacing"/>
          </w:pPr>
        </w:pPrChange>
      </w:pPr>
      <w:del w:id="54" w:author="Roecker, Stephen - NRCS, Indianapolis, IN" w:date="2015-01-27T10:09:00Z">
        <w:r w:rsidRPr="008C375C" w:rsidDel="00E46A7B">
          <w:lastRenderedPageBreak/>
          <w:delText>R</w:delText>
        </w:r>
        <w:r w:rsidR="003B2008" w:rsidRPr="008C375C" w:rsidDel="00E46A7B">
          <w:delText>eq</w:delText>
        </w:r>
        <w:r w:rsidR="005162CB" w:rsidDel="00E46A7B">
          <w:delText xml:space="preserve">uired data to use with the </w:delText>
        </w:r>
        <w:r w:rsidR="003A0704" w:rsidDel="00E46A7B">
          <w:delText>script</w:delText>
        </w:r>
        <w:r w:rsidR="009622F1" w:rsidRPr="008C375C" w:rsidDel="00E46A7B">
          <w:delText>:</w:delText>
        </w:r>
      </w:del>
    </w:p>
    <w:p w14:paraId="1FD36E40" w14:textId="4C2FFD9E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55" w:author="Roecker, Stephen - NRCS, Indianapolis, IN" w:date="2015-01-27T10:12:00Z"/>
        </w:rPr>
        <w:pPrChange w:id="56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57" w:author="Roecker, Stephen - NRCS, Indianapolis, IN" w:date="2015-01-27T10:12:00Z">
        <w:r w:rsidRPr="008C375C" w:rsidDel="0060304A">
          <w:delText>File geodatabase</w:delText>
        </w:r>
        <w:r w:rsidR="007C1833" w:rsidRPr="008C375C" w:rsidDel="0060304A">
          <w:delText xml:space="preserve"> with MUPOLYGON</w:delText>
        </w:r>
      </w:del>
    </w:p>
    <w:p w14:paraId="1FD36E41" w14:textId="677758A5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58" w:author="Roecker, Stephen - NRCS, Indianapolis, IN" w:date="2015-01-27T10:12:00Z"/>
        </w:rPr>
        <w:pPrChange w:id="59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0" w:author="Roecker, Stephen - NRCS, Indianapolis, IN" w:date="2015-01-27T10:12:00Z">
        <w:r w:rsidRPr="008C375C" w:rsidDel="0060304A">
          <w:delText>Slope</w:delText>
        </w:r>
        <w:r w:rsidR="003A0704" w:rsidDel="0060304A">
          <w:delText xml:space="preserve"> (10M)</w:delText>
        </w:r>
      </w:del>
    </w:p>
    <w:p w14:paraId="1FD36E42" w14:textId="09230641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61" w:author="Roecker, Stephen - NRCS, Indianapolis, IN" w:date="2015-01-27T10:12:00Z"/>
        </w:rPr>
        <w:pPrChange w:id="62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3" w:author="Roecker, Stephen - NRCS, Indianapolis, IN" w:date="2015-01-27T10:12:00Z">
        <w:r w:rsidRPr="008C375C" w:rsidDel="0060304A">
          <w:delText>Aspect</w:delText>
        </w:r>
        <w:r w:rsidR="003A0704" w:rsidDel="0060304A">
          <w:delText xml:space="preserve"> (10M)</w:delText>
        </w:r>
      </w:del>
    </w:p>
    <w:p w14:paraId="1FD36E43" w14:textId="75868A86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64" w:author="Roecker, Stephen - NRCS, Indianapolis, IN" w:date="2015-01-27T10:12:00Z"/>
        </w:rPr>
        <w:pPrChange w:id="65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6" w:author="Roecker, Stephen - NRCS, Indianapolis, IN" w:date="2015-01-27T10:12:00Z">
        <w:r w:rsidRPr="008C375C" w:rsidDel="0060304A">
          <w:delText>Wetness</w:delText>
        </w:r>
        <w:r w:rsidR="003A0704" w:rsidDel="0060304A">
          <w:delText xml:space="preserve"> (30M)</w:delText>
        </w:r>
      </w:del>
    </w:p>
    <w:p w14:paraId="1FD36E44" w14:textId="20E898D3" w:rsidR="008A0AE6" w:rsidRPr="008C375C" w:rsidDel="0060304A" w:rsidRDefault="003A0704">
      <w:pPr>
        <w:pStyle w:val="ListParagraph"/>
        <w:numPr>
          <w:ilvl w:val="0"/>
          <w:numId w:val="5"/>
        </w:numPr>
        <w:rPr>
          <w:del w:id="67" w:author="Roecker, Stephen - NRCS, Indianapolis, IN" w:date="2015-01-27T10:12:00Z"/>
        </w:rPr>
        <w:pPrChange w:id="68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9" w:author="Roecker, Stephen - NRCS, Indianapolis, IN" w:date="2015-01-27T10:12:00Z">
        <w:r w:rsidRPr="008C375C" w:rsidDel="0060304A">
          <w:delText>M</w:delText>
        </w:r>
        <w:r w:rsidR="008A0AE6" w:rsidRPr="008C375C" w:rsidDel="0060304A">
          <w:delText>valleys</w:delText>
        </w:r>
        <w:r w:rsidDel="0060304A">
          <w:delText xml:space="preserve"> (30M)</w:delText>
        </w:r>
      </w:del>
    </w:p>
    <w:p w14:paraId="1FD36E45" w14:textId="25CF3574" w:rsidR="008A0AE6" w:rsidRPr="008C375C" w:rsidDel="0060304A" w:rsidRDefault="008F572A">
      <w:pPr>
        <w:pStyle w:val="ListParagraph"/>
        <w:numPr>
          <w:ilvl w:val="0"/>
          <w:numId w:val="5"/>
        </w:numPr>
        <w:rPr>
          <w:del w:id="70" w:author="Roecker, Stephen - NRCS, Indianapolis, IN" w:date="2015-01-27T10:12:00Z"/>
        </w:rPr>
        <w:pPrChange w:id="71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2" w:author="Roecker, Stephen - NRCS, Indianapolis, IN" w:date="2015-01-27T10:12:00Z">
        <w:r w:rsidRPr="008C375C" w:rsidDel="0060304A">
          <w:delText>z</w:delText>
        </w:r>
        <w:r w:rsidR="008A0AE6" w:rsidRPr="008C375C" w:rsidDel="0060304A">
          <w:delText xml:space="preserve">2Stream </w:delText>
        </w:r>
        <w:r w:rsidR="003A0704" w:rsidDel="0060304A">
          <w:delText>(30M)</w:delText>
        </w:r>
      </w:del>
    </w:p>
    <w:p w14:paraId="1FD36E46" w14:textId="254EAB8A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73" w:author="Roecker, Stephen - NRCS, Indianapolis, IN" w:date="2015-01-27T10:12:00Z"/>
        </w:rPr>
        <w:pPrChange w:id="74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5" w:author="Roecker, Stephen - NRCS, Indianapolis, IN" w:date="2015-01-27T10:12:00Z">
        <w:r w:rsidRPr="008C375C" w:rsidDel="0060304A">
          <w:delText>Prism</w:delText>
        </w:r>
      </w:del>
    </w:p>
    <w:p w14:paraId="1FD36E47" w14:textId="638A5A58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76" w:author="Roecker, Stephen - NRCS, Indianapolis, IN" w:date="2015-01-27T10:12:00Z"/>
        </w:rPr>
        <w:pPrChange w:id="77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8" w:author="Roecker, Stephen - NRCS, Indianapolis, IN" w:date="2015-01-27T10:12:00Z">
        <w:r w:rsidRPr="008C375C" w:rsidDel="0060304A">
          <w:delText>Elevation</w:delText>
        </w:r>
      </w:del>
    </w:p>
    <w:p w14:paraId="1FD36E48" w14:textId="3DAAD961" w:rsidR="00465EB6" w:rsidRPr="008C375C" w:rsidDel="0060304A" w:rsidRDefault="00465EB6" w:rsidP="008A0AE6">
      <w:pPr>
        <w:pStyle w:val="NoSpacing"/>
        <w:rPr>
          <w:del w:id="79" w:author="Roecker, Stephen - NRCS, Indianapolis, IN" w:date="2015-01-27T10:14:00Z"/>
          <w:rFonts w:ascii="Arial" w:hAnsi="Arial" w:cs="Arial"/>
          <w:sz w:val="24"/>
          <w:szCs w:val="24"/>
        </w:rPr>
      </w:pPr>
    </w:p>
    <w:p w14:paraId="1FD36E49" w14:textId="75892190" w:rsidR="008A0AE6" w:rsidDel="0060304A" w:rsidRDefault="0087728B">
      <w:pPr>
        <w:pStyle w:val="NoSpacing"/>
        <w:rPr>
          <w:del w:id="80" w:author="Roecker, Stephen - NRCS, Indianapolis, IN" w:date="2015-01-27T10:14:00Z"/>
          <w:rFonts w:ascii="Arial" w:hAnsi="Arial" w:cs="Arial"/>
          <w:sz w:val="24"/>
          <w:szCs w:val="24"/>
        </w:rPr>
      </w:pPr>
      <w:del w:id="81" w:author="Roecker, Stephen - NRCS, Indianapolis, IN" w:date="2015-01-27T10:12:00Z">
        <w:r w:rsidRPr="008C375C" w:rsidDel="0060304A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77" wp14:editId="78E5A57A">
              <wp:extent cx="2371725" cy="2143125"/>
              <wp:effectExtent l="0" t="0" r="9525" b="952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725" cy="2143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73C72" w:rsidRPr="008C375C" w:rsidDel="0060304A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79" wp14:editId="183C8D56">
              <wp:extent cx="3095625" cy="183832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5625" cy="1838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45A72F1" w14:textId="091C19AE" w:rsidR="00A955CF" w:rsidRDefault="00804505" w:rsidP="008A0AE6">
      <w:pPr>
        <w:pStyle w:val="NoSpacing"/>
        <w:rPr>
          <w:ins w:id="82" w:author="Roecker, Stephen - NRCS, Indianapolis, IN" w:date="2015-01-27T10:05:00Z"/>
          <w:rFonts w:ascii="Arial" w:hAnsi="Arial" w:cs="Arial"/>
          <w:sz w:val="24"/>
          <w:szCs w:val="24"/>
        </w:rPr>
      </w:pPr>
      <w:del w:id="83" w:author="Roecker, Stephen - NRCS, Indianapolis, IN" w:date="2015-01-27T10:14:00Z">
        <w:r w:rsidDel="0060304A">
          <w:rPr>
            <w:noProof/>
          </w:rPr>
          <w:drawing>
            <wp:inline distT="0" distB="0" distL="0" distR="0" wp14:anchorId="1FD36E7B" wp14:editId="5BCAAB57">
              <wp:extent cx="4612193" cy="2476096"/>
              <wp:effectExtent l="0" t="0" r="0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2466" cy="24762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ECA2BFB" w14:textId="2D06471A" w:rsidR="00E46A7B" w:rsidRPr="008C375C" w:rsidRDefault="00E46A7B">
      <w:pPr>
        <w:pStyle w:val="Heading1"/>
        <w:pPrChange w:id="84" w:author="Roecker, Stephen - NRCS, Indianapolis, IN" w:date="2015-01-27T10:05:00Z">
          <w:pPr>
            <w:pStyle w:val="NoSpacing"/>
          </w:pPr>
        </w:pPrChange>
      </w:pPr>
      <w:ins w:id="85" w:author="Roecker, Stephen - NRCS, Indianapolis, IN" w:date="2015-01-27T10:05:00Z">
        <w:r>
          <w:t>Instructions</w:t>
        </w:r>
      </w:ins>
    </w:p>
    <w:p w14:paraId="39777076" w14:textId="01EA6400" w:rsidR="008F40A9" w:rsidRDefault="00024698">
      <w:pPr>
        <w:pStyle w:val="Heading2"/>
        <w:numPr>
          <w:ilvl w:val="0"/>
          <w:numId w:val="14"/>
        </w:numPr>
        <w:pPrChange w:id="86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>
        <w:t>Create the Project Record ID</w:t>
      </w:r>
    </w:p>
    <w:p w14:paraId="07D2B507" w14:textId="017B1898" w:rsidR="008F40A9" w:rsidRDefault="00024698" w:rsidP="00024698">
      <w:pPr>
        <w:ind w:left="360"/>
      </w:pPr>
      <w:r>
        <w:t xml:space="preserve">Create the Project Record ID in the RTSD file geodatabase prior to processing this report.  Refer to the </w:t>
      </w:r>
      <w:hyperlink r:id="rId14" w:history="1">
        <w:r w:rsidRPr="00024698">
          <w:rPr>
            <w:rStyle w:val="Hyperlink"/>
          </w:rPr>
          <w:t>Digital Editing Guidelines</w:t>
        </w:r>
      </w:hyperlink>
      <w:r>
        <w:t xml:space="preserve"> for help. </w:t>
      </w:r>
    </w:p>
    <w:p w14:paraId="1FD36E4B" w14:textId="1CF13BE7" w:rsidR="00107932" w:rsidRPr="00107932" w:rsidRDefault="00107932">
      <w:pPr>
        <w:pStyle w:val="Heading2"/>
        <w:numPr>
          <w:ilvl w:val="0"/>
          <w:numId w:val="14"/>
        </w:numPr>
        <w:pPrChange w:id="87" w:author="Roecker, Stephen - NRCS, Indianapolis, IN" w:date="2015-01-27T10:03:00Z">
          <w:pPr>
            <w:pStyle w:val="ListParagraph"/>
            <w:numPr>
              <w:numId w:val="4"/>
            </w:numPr>
            <w:ind w:hanging="360"/>
          </w:pPr>
        </w:pPrChange>
      </w:pPr>
      <w:r w:rsidRPr="00107932">
        <w:t xml:space="preserve">Create </w:t>
      </w:r>
      <w:ins w:id="88" w:author="Roecker, Stephen - NRCS, Indianapolis, IN" w:date="2015-01-27T10:17:00Z">
        <w:r w:rsidR="0060304A">
          <w:t xml:space="preserve">a </w:t>
        </w:r>
      </w:ins>
      <w:del w:id="89" w:author="Roecker, Stephen - NRCS, Indianapolis, IN" w:date="2015-01-27T10:17:00Z">
        <w:r w:rsidRPr="00107932" w:rsidDel="0060304A">
          <w:delText>C</w:delText>
        </w:r>
      </w:del>
      <w:ins w:id="90" w:author="Roecker, Stephen - NRCS, Indianapolis, IN" w:date="2015-01-27T10:17:00Z">
        <w:r w:rsidR="0060304A">
          <w:t>c</w:t>
        </w:r>
      </w:ins>
      <w:r w:rsidRPr="00107932">
        <w:t xml:space="preserve">ache </w:t>
      </w:r>
      <w:del w:id="91" w:author="Roecker, Stephen - NRCS, Indianapolis, IN" w:date="2015-01-27T10:17:00Z">
        <w:r w:rsidRPr="00107932" w:rsidDel="0060304A">
          <w:delText>F</w:delText>
        </w:r>
      </w:del>
      <w:ins w:id="92" w:author="Roecker, Stephen - NRCS, Indianapolis, IN" w:date="2015-01-27T10:17:00Z">
        <w:r w:rsidR="0060304A">
          <w:t>f</w:t>
        </w:r>
      </w:ins>
      <w:r w:rsidRPr="00107932">
        <w:t>older</w:t>
      </w:r>
    </w:p>
    <w:p w14:paraId="1FD36E4C" w14:textId="4AFC3120" w:rsidR="00B44580" w:rsidRDefault="001B5141">
      <w:pPr>
        <w:rPr>
          <w:ins w:id="93" w:author="Roecker, Stephen - NRCS, Indianapolis, IN" w:date="2015-01-02T09:23:00Z"/>
        </w:rPr>
        <w:pPrChange w:id="94" w:author="Roecker, Stephen - NRCS, Indianapolis, IN" w:date="2015-01-26T11:46:00Z">
          <w:pPr>
            <w:pStyle w:val="ListParagraph"/>
          </w:pPr>
        </w:pPrChange>
      </w:pPr>
      <w:ins w:id="95" w:author="Roecker, Stephen - NRCS, Indianapolis, IN" w:date="2015-01-26T11:46:00Z">
        <w:r>
          <w:t>Copy and paste the box below into the R console</w:t>
        </w:r>
      </w:ins>
      <w:ins w:id="96" w:author="Roecker, Stephen - NRCS, Indianapolis, IN" w:date="2015-01-26T11:47:00Z">
        <w:r>
          <w:t>, but be sure to edit the office name (e.g. 11IND)</w:t>
        </w:r>
      </w:ins>
      <w:ins w:id="97" w:author="Roecker, Stephen - NRCS, Indianapolis, IN" w:date="2015-01-26T11:46:00Z">
        <w:r>
          <w:t xml:space="preserve">. This will </w:t>
        </w:r>
      </w:ins>
      <w:del w:id="98" w:author="Roecker, Stephen - NRCS, Indianapolis, IN" w:date="2015-01-26T11:46:00Z">
        <w:r w:rsidR="00B44580" w:rsidRPr="00960AA6" w:rsidDel="001B5141">
          <w:delText>C</w:delText>
        </w:r>
      </w:del>
      <w:ins w:id="99" w:author="Roecker, Stephen - NRCS, Indianapolis, IN" w:date="2015-01-26T11:46:00Z">
        <w:r>
          <w:t>c</w:t>
        </w:r>
      </w:ins>
      <w:r w:rsidR="00B44580" w:rsidRPr="00960AA6">
        <w:t xml:space="preserve">reate </w:t>
      </w:r>
      <w:ins w:id="100" w:author="Roecker, Stephen - NRCS, Indianapolis, IN" w:date="2015-01-26T11:46:00Z">
        <w:r>
          <w:t xml:space="preserve">a </w:t>
        </w:r>
      </w:ins>
      <w:r w:rsidR="00B44580" w:rsidRPr="00960AA6">
        <w:t>cache</w:t>
      </w:r>
      <w:r w:rsidR="009A2601">
        <w:t xml:space="preserve"> folder in same location that</w:t>
      </w:r>
      <w:r w:rsidR="00B44580" w:rsidRPr="00960AA6">
        <w:t xml:space="preserve"> </w:t>
      </w:r>
      <w:r w:rsidR="005F379D">
        <w:t xml:space="preserve">the </w:t>
      </w:r>
      <w:r w:rsidR="00B44580" w:rsidRPr="00960AA6">
        <w:t xml:space="preserve">MUPOLYGON file geodatabase is stored. </w:t>
      </w:r>
      <w:del w:id="101" w:author="Roecker, Stephen - NRCS, Indianapolis, IN" w:date="2015-01-26T11:46:00Z">
        <w:r w:rsidR="00B44580" w:rsidRPr="00960AA6" w:rsidDel="001B5141">
          <w:delText>Name the folder the same name as the file geodatabase name and add _</w:delText>
        </w:r>
        <w:r w:rsidR="00EC14AF" w:rsidRPr="00960AA6" w:rsidDel="001B5141">
          <w:delText>cache.</w:delText>
        </w:r>
      </w:del>
    </w:p>
    <w:p w14:paraId="63405D85" w14:textId="2BA0CAEA" w:rsidR="00A955CF" w:rsidRDefault="00A955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02" w:author="Roecker, Stephen - NRCS, Indianapolis, IN" w:date="2015-01-02T09:23:00Z"/>
          <w:rFonts w:ascii="Lucida Console" w:hAnsi="Lucida Console"/>
          <w:color w:val="000000"/>
          <w:shd w:val="clear" w:color="auto" w:fill="E1E2E5"/>
        </w:rPr>
        <w:pPrChange w:id="103" w:author="Roecker, Stephen - NRCS, Indianapolis, IN" w:date="2015-01-02T12:22:00Z">
          <w:pPr>
            <w:pStyle w:val="HTMLPreformatted"/>
            <w:wordWrap w:val="0"/>
          </w:pPr>
        </w:pPrChange>
      </w:pPr>
      <w:proofErr w:type="spellStart"/>
      <w:proofErr w:type="gramStart"/>
      <w:ins w:id="104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dir.create</w:t>
        </w:r>
        <w:proofErr w:type="spell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path="M:/</w:t>
        </w:r>
      </w:ins>
      <w:ins w:id="105" w:author="Roecker, Stephen - NRCS, Indianapolis, IN" w:date="2015-01-02T09:24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geodata/project_data</w:t>
        </w:r>
      </w:ins>
      <w:ins w:id="106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07" w:author="Roecker, Stephen - NRCS, Indianapolis, IN" w:date="2015-01-02T09:24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11IND/</w:t>
        </w:r>
      </w:ins>
      <w:ins w:id="108" w:author="Roecker, Stephen - NRCS, Indianapolis, IN" w:date="2015-01-26T10:58:00Z">
        <w:r w:rsidR="0045254C">
          <w:rPr>
            <w:rStyle w:val="gewyw5ybidb"/>
            <w:rFonts w:ascii="Lucida Console" w:hAnsi="Lucida Console"/>
            <w:color w:val="0000FF"/>
            <w:shd w:val="clear" w:color="auto" w:fill="E1E2E5"/>
          </w:rPr>
          <w:t>cache</w:t>
        </w:r>
      </w:ins>
      <w:ins w:id="109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recursive=T) # create directory</w:t>
        </w:r>
      </w:ins>
    </w:p>
    <w:p w14:paraId="3CF84B49" w14:textId="77777777" w:rsidR="00A955CF" w:rsidRPr="00960AA6" w:rsidRDefault="00A955CF" w:rsidP="00107932">
      <w:pPr>
        <w:pStyle w:val="ListParagraph"/>
        <w:rPr>
          <w:rFonts w:ascii="Arial" w:hAnsi="Arial" w:cs="Arial"/>
          <w:sz w:val="24"/>
          <w:szCs w:val="24"/>
        </w:rPr>
      </w:pPr>
    </w:p>
    <w:p w14:paraId="1FD36E4D" w14:textId="54FB8F0D" w:rsidR="00B44580" w:rsidRDefault="00A955CF" w:rsidP="009E34AD">
      <w:pPr>
        <w:jc w:val="center"/>
        <w:rPr>
          <w:rFonts w:ascii="Arial" w:hAnsi="Arial" w:cs="Arial"/>
          <w:sz w:val="24"/>
          <w:szCs w:val="24"/>
        </w:rPr>
      </w:pPr>
      <w:ins w:id="110" w:author="Roecker, Stephen - NRCS, Indianapolis, IN" w:date="2015-01-02T09:25:00Z">
        <w:r>
          <w:rPr>
            <w:noProof/>
          </w:rPr>
          <w:drawing>
            <wp:inline distT="0" distB="0" distL="0" distR="0" wp14:anchorId="424ECDBF" wp14:editId="4FDFD78C">
              <wp:extent cx="3515546" cy="1887855"/>
              <wp:effectExtent l="0" t="0" r="889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912" cy="1901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F57636" w14:textId="77777777" w:rsidR="005F379D" w:rsidRPr="008C375C" w:rsidRDefault="005F379D" w:rsidP="009E34AD">
      <w:pPr>
        <w:jc w:val="center"/>
        <w:rPr>
          <w:rFonts w:ascii="Arial" w:hAnsi="Arial" w:cs="Arial"/>
          <w:sz w:val="24"/>
          <w:szCs w:val="24"/>
        </w:rPr>
      </w:pPr>
    </w:p>
    <w:p w14:paraId="1FD36E4E" w14:textId="21B466E8" w:rsidR="004620F5" w:rsidRPr="005F379D" w:rsidRDefault="004620F5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</w:rPr>
        <w:pPrChange w:id="111" w:author="Roecker, Stephen - NRCS, Indianapolis, IN" w:date="2015-01-27T10:03:00Z">
          <w:pPr>
            <w:pStyle w:val="ListParagraph"/>
            <w:numPr>
              <w:numId w:val="4"/>
            </w:numPr>
            <w:ind w:hanging="360"/>
          </w:pPr>
        </w:pPrChange>
      </w:pPr>
      <w:r w:rsidRPr="00EF6D48">
        <w:rPr>
          <w:rPrChange w:id="112" w:author="Roecker, Stephen - NRCS, Indianapolis, IN" w:date="2015-01-27T10:0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Open </w:t>
      </w:r>
      <w:proofErr w:type="spellStart"/>
      <w:r w:rsidRPr="00EF6D48">
        <w:rPr>
          <w:rPrChange w:id="113" w:author="Roecker, Stephen - NRCS, Indianapolis, IN" w:date="2015-01-27T10:03:00Z">
            <w:rPr>
              <w:rFonts w:ascii="Arial" w:hAnsi="Arial" w:cs="Arial"/>
              <w:b/>
              <w:sz w:val="24"/>
              <w:szCs w:val="24"/>
            </w:rPr>
          </w:rPrChange>
        </w:rPr>
        <w:t>RStudio</w:t>
      </w:r>
      <w:proofErr w:type="spellEnd"/>
      <w:r w:rsidR="0079151C" w:rsidRPr="00E46A7B">
        <w:rPr>
          <w:rFonts w:ascii="Arial" w:hAnsi="Arial" w:cs="Arial"/>
          <w:color w:val="365F91" w:themeColor="accent1" w:themeShade="BF"/>
          <w:sz w:val="24"/>
          <w:szCs w:val="24"/>
          <w:rPrChange w:id="114" w:author="Roecker, Stephen - NRCS, Indianapolis, IN" w:date="2015-01-27T10:0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="005F379D">
        <w:rPr>
          <w:noProof/>
        </w:rPr>
        <w:drawing>
          <wp:inline distT="0" distB="0" distL="0" distR="0" wp14:anchorId="7880D906" wp14:editId="0212AE46">
            <wp:extent cx="8286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4F" w14:textId="77777777" w:rsidR="00107932" w:rsidRPr="00107932" w:rsidRDefault="00107932">
      <w:pPr>
        <w:pStyle w:val="Heading2"/>
        <w:numPr>
          <w:ilvl w:val="0"/>
          <w:numId w:val="14"/>
        </w:numPr>
        <w:pPrChange w:id="115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 w:rsidRPr="00107932">
        <w:t xml:space="preserve">Load </w:t>
      </w:r>
      <w:r>
        <w:t xml:space="preserve">and Update </w:t>
      </w:r>
      <w:r w:rsidRPr="00107932">
        <w:t>Packages</w:t>
      </w:r>
    </w:p>
    <w:p w14:paraId="1FD36E50" w14:textId="208A537A" w:rsidR="00D20564" w:rsidRPr="00960AA6" w:rsidRDefault="004620F5">
      <w:pPr>
        <w:pPrChange w:id="116" w:author="Roecker, Stephen - NRCS, Indianapolis, IN" w:date="2015-01-26T11:47:00Z">
          <w:pPr>
            <w:pStyle w:val="ListParagraph"/>
          </w:pPr>
        </w:pPrChange>
      </w:pPr>
      <w:r w:rsidRPr="00960AA6">
        <w:t xml:space="preserve">Install </w:t>
      </w:r>
      <w:r w:rsidR="005F379D">
        <w:t xml:space="preserve">the following R </w:t>
      </w:r>
      <w:r w:rsidRPr="00960AA6">
        <w:t xml:space="preserve">packages if </w:t>
      </w:r>
      <w:r w:rsidR="00151E2B" w:rsidRPr="00960AA6">
        <w:t>not</w:t>
      </w:r>
      <w:r w:rsidR="00A955C7">
        <w:t xml:space="preserve"> previously </w:t>
      </w:r>
      <w:r w:rsidR="00151E2B" w:rsidRPr="00960AA6">
        <w:t>installed</w:t>
      </w:r>
      <w:r w:rsidRPr="00960AA6">
        <w:t>.</w:t>
      </w:r>
      <w:r w:rsidR="009F2D22" w:rsidRPr="00960AA6">
        <w:t xml:space="preserve"> Copy and paste into the </w:t>
      </w:r>
      <w:r w:rsidR="005F379D">
        <w:t>box below into the “R console”.</w:t>
      </w:r>
      <w:r w:rsidR="00B0573A" w:rsidRPr="00960AA6">
        <w:t xml:space="preserve"> Then, click</w:t>
      </w:r>
      <w:r w:rsidR="009F2D22" w:rsidRPr="00960AA6">
        <w:t xml:space="preserve"> “Enter” on your keyboard</w:t>
      </w:r>
      <w:r w:rsidR="00AC4DD7" w:rsidRPr="00960AA6">
        <w:t xml:space="preserve"> to process</w:t>
      </w:r>
      <w:r w:rsidR="009F2D22" w:rsidRPr="00960AA6">
        <w:t xml:space="preserve">. </w:t>
      </w:r>
    </w:p>
    <w:p w14:paraId="1FD36E51" w14:textId="4C2F991E" w:rsidR="004620F5" w:rsidRPr="008C375C" w:rsidRDefault="00462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pPrChange w:id="117" w:author="Roecker, Stephen - NRCS, Indianapolis, IN" w:date="2015-01-26T17:12:00Z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  <w:proofErr w:type="spellStart"/>
      <w:r w:rsidRPr="008C375C">
        <w:t>install.packages</w:t>
      </w:r>
      <w:proofErr w:type="spellEnd"/>
      <w:r w:rsidRPr="008C375C">
        <w:t>(c('circular', '</w:t>
      </w:r>
      <w:proofErr w:type="spellStart"/>
      <w:r w:rsidRPr="008C375C">
        <w:t>gdalUtils</w:t>
      </w:r>
      <w:proofErr w:type="spellEnd"/>
      <w:r w:rsidRPr="008C375C">
        <w:t>', '</w:t>
      </w:r>
      <w:proofErr w:type="spellStart"/>
      <w:r w:rsidRPr="008C375C">
        <w:t>sp</w:t>
      </w:r>
      <w:proofErr w:type="spellEnd"/>
      <w:r w:rsidRPr="008C375C">
        <w:t>', 'raster', '</w:t>
      </w:r>
      <w:proofErr w:type="spellStart"/>
      <w:r w:rsidRPr="008C375C">
        <w:t>rgdal</w:t>
      </w:r>
      <w:proofErr w:type="spellEnd"/>
      <w:r w:rsidRPr="008C375C">
        <w:t>', 'reshape', '</w:t>
      </w:r>
      <w:proofErr w:type="spellStart"/>
      <w:r w:rsidRPr="008C375C">
        <w:t>plyr</w:t>
      </w:r>
      <w:proofErr w:type="spellEnd"/>
      <w:r w:rsidRPr="008C375C">
        <w:t>', 'lattice', '</w:t>
      </w:r>
      <w:proofErr w:type="spellStart"/>
      <w:r w:rsidRPr="008C375C">
        <w:t>xtable</w:t>
      </w:r>
      <w:proofErr w:type="spellEnd"/>
      <w:r w:rsidRPr="008C375C">
        <w:t>'</w:t>
      </w:r>
      <w:ins w:id="118" w:author="Roecker, Stephen - NRCS, Indianapolis, IN" w:date="2015-01-26T13:26:00Z">
        <w:r w:rsidR="008C590C">
          <w:t xml:space="preserve">, </w:t>
        </w:r>
      </w:ins>
      <w:ins w:id="119" w:author="Roecker, Stephen - NRCS, Indianapolis, IN" w:date="2015-01-26T17:13:00Z">
        <w:r w:rsidR="00097AE4" w:rsidRPr="008C375C">
          <w:t>'</w:t>
        </w:r>
      </w:ins>
      <w:ins w:id="120" w:author="Roecker, Stephen - NRCS, Indianapolis, IN" w:date="2015-01-26T13:26:00Z">
        <w:r w:rsidR="008C590C">
          <w:t>XML</w:t>
        </w:r>
      </w:ins>
      <w:ins w:id="121" w:author="Roecker, Stephen - NRCS, Indianapolis, IN" w:date="2015-01-26T17:13:00Z">
        <w:r w:rsidR="00097AE4" w:rsidRPr="008C375C">
          <w:t>'</w:t>
        </w:r>
      </w:ins>
      <w:ins w:id="122" w:author="Roecker, Stephen - NRCS, Indianapolis, IN" w:date="2015-01-26T13:26:00Z">
        <w:r w:rsidR="008C590C">
          <w:t xml:space="preserve">, </w:t>
        </w:r>
      </w:ins>
      <w:ins w:id="123" w:author="Roecker, Stephen - NRCS, Indianapolis, IN" w:date="2015-01-26T17:13:00Z">
        <w:r w:rsidR="00097AE4" w:rsidRPr="008C375C">
          <w:t>'</w:t>
        </w:r>
      </w:ins>
      <w:proofErr w:type="spellStart"/>
      <w:ins w:id="124" w:author="Roecker, Stephen - NRCS, Indianapolis, IN" w:date="2015-01-26T13:26:00Z">
        <w:r w:rsidR="008C590C">
          <w:t>RCurl</w:t>
        </w:r>
      </w:ins>
      <w:proofErr w:type="spellEnd"/>
      <w:ins w:id="125" w:author="Roecker, Stephen - NRCS, Indianapolis, IN" w:date="2015-01-26T17:13:00Z">
        <w:r w:rsidR="00097AE4" w:rsidRPr="008C375C">
          <w:t>'</w:t>
        </w:r>
      </w:ins>
      <w:r w:rsidR="00DE4D18">
        <w:t xml:space="preserve">, </w:t>
      </w:r>
      <w:ins w:id="126" w:author="Roecker, Stephen - NRCS, Indianapolis, IN" w:date="2015-01-26T17:13:00Z">
        <w:r w:rsidR="00DE4D18" w:rsidRPr="008C375C">
          <w:t>'</w:t>
        </w:r>
      </w:ins>
      <w:r w:rsidR="00DE4D18">
        <w:t>maps</w:t>
      </w:r>
      <w:ins w:id="127" w:author="Roecker, Stephen - NRCS, Indianapolis, IN" w:date="2015-01-26T17:13:00Z">
        <w:r w:rsidR="00DE4D18" w:rsidRPr="008C375C">
          <w:t>'</w:t>
        </w:r>
      </w:ins>
      <w:r w:rsidRPr="008C375C">
        <w:t>)</w:t>
      </w:r>
      <w:ins w:id="128" w:author="Roecker, Stephen - NRCS, Indianapolis, IN" w:date="2015-01-26T17:12:00Z">
        <w:r w:rsidR="00C705AF" w:rsidRPr="00C705AF">
          <w:t xml:space="preserve"> </w:t>
        </w:r>
        <w:r w:rsidR="00C705AF">
          <w:t>, dependencies=TRUE</w:t>
        </w:r>
      </w:ins>
      <w:r w:rsidRPr="008C375C">
        <w:t>)</w:t>
      </w:r>
    </w:p>
    <w:p w14:paraId="1FD36E52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29" w:author="Roecker, Stephen - NRCS, Indianapolis, IN" w:date="2014-12-11T11:44:00Z"/>
          <w:rFonts w:ascii="Arial" w:hAnsi="Arial" w:cs="Arial"/>
          <w:sz w:val="24"/>
          <w:szCs w:val="24"/>
        </w:rPr>
      </w:pPr>
    </w:p>
    <w:p w14:paraId="1FD36E53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0" w:author="Roecker, Stephen - NRCS, Indianapolis, IN" w:date="2014-12-11T11:44:00Z"/>
          <w:rFonts w:ascii="Arial" w:hAnsi="Arial" w:cs="Arial"/>
          <w:sz w:val="24"/>
          <w:szCs w:val="24"/>
        </w:rPr>
      </w:pPr>
      <w:del w:id="131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library(circular)</w:delText>
        </w:r>
      </w:del>
    </w:p>
    <w:p w14:paraId="1FD36E54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2" w:author="Roecker, Stephen - NRCS, Indianapolis, IN" w:date="2014-12-11T11:44:00Z"/>
          <w:rFonts w:ascii="Arial" w:hAnsi="Arial" w:cs="Arial"/>
          <w:sz w:val="24"/>
          <w:szCs w:val="24"/>
        </w:rPr>
      </w:pPr>
      <w:del w:id="133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library(gdalUtils)</w:delText>
        </w:r>
      </w:del>
    </w:p>
    <w:p w14:paraId="1FD36E55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4" w:author="Roecker, Stephen - NRCS, Indianapolis, IN" w:date="2014-12-11T11:44:00Z"/>
          <w:rFonts w:ascii="Arial" w:hAnsi="Arial" w:cs="Arial"/>
          <w:sz w:val="24"/>
          <w:szCs w:val="24"/>
        </w:rPr>
      </w:pPr>
      <w:del w:id="135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library(sp)</w:delText>
        </w:r>
      </w:del>
    </w:p>
    <w:p w14:paraId="1FD36E56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6" w:author="Roecker, Stephen - NRCS, Indianapolis, IN" w:date="2014-12-11T11:44:00Z"/>
          <w:rFonts w:ascii="Arial" w:hAnsi="Arial" w:cs="Arial"/>
          <w:sz w:val="24"/>
          <w:szCs w:val="24"/>
        </w:rPr>
      </w:pPr>
      <w:del w:id="137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library(raster)</w:delText>
        </w:r>
      </w:del>
    </w:p>
    <w:p w14:paraId="1FD36E57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8" w:author="Roecker, Stephen - NRCS, Indianapolis, IN" w:date="2014-12-11T11:44:00Z"/>
          <w:rFonts w:ascii="Arial" w:hAnsi="Arial" w:cs="Arial"/>
          <w:sz w:val="24"/>
          <w:szCs w:val="24"/>
        </w:rPr>
      </w:pPr>
      <w:del w:id="139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library(rgdal)</w:delText>
        </w:r>
      </w:del>
    </w:p>
    <w:p w14:paraId="1FD36E58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0" w:author="Roecker, Stephen - NRCS, Indianapolis, IN" w:date="2014-12-11T11:44:00Z"/>
          <w:rFonts w:ascii="Arial" w:hAnsi="Arial" w:cs="Arial"/>
          <w:sz w:val="24"/>
          <w:szCs w:val="24"/>
        </w:rPr>
      </w:pPr>
      <w:del w:id="141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library(reshape)</w:delText>
        </w:r>
      </w:del>
    </w:p>
    <w:p w14:paraId="1FD36E59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2" w:author="Roecker, Stephen - NRCS, Indianapolis, IN" w:date="2014-12-11T11:44:00Z"/>
          <w:rFonts w:ascii="Arial" w:hAnsi="Arial" w:cs="Arial"/>
          <w:sz w:val="24"/>
          <w:szCs w:val="24"/>
        </w:rPr>
      </w:pPr>
      <w:del w:id="143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library(plyr)</w:delText>
        </w:r>
      </w:del>
    </w:p>
    <w:p w14:paraId="1FD36E5A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4" w:author="Roecker, Stephen - NRCS, Indianapolis, IN" w:date="2014-12-11T11:44:00Z"/>
          <w:rFonts w:ascii="Arial" w:hAnsi="Arial" w:cs="Arial"/>
          <w:sz w:val="24"/>
          <w:szCs w:val="24"/>
        </w:rPr>
      </w:pPr>
      <w:del w:id="145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library(lattice)</w:delText>
        </w:r>
      </w:del>
    </w:p>
    <w:p w14:paraId="1FD36E5B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6" w:author="Roecker, Stephen - NRCS, Indianapolis, IN" w:date="2014-12-11T11:44:00Z"/>
          <w:rFonts w:ascii="Arial" w:hAnsi="Arial" w:cs="Arial"/>
          <w:sz w:val="24"/>
          <w:szCs w:val="24"/>
        </w:rPr>
      </w:pPr>
      <w:del w:id="147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library(xtable)</w:delText>
        </w:r>
      </w:del>
    </w:p>
    <w:p w14:paraId="1FD36E5C" w14:textId="77777777" w:rsidR="0063409B" w:rsidRPr="008C375C" w:rsidRDefault="0063409B" w:rsidP="004620F5">
      <w:pPr>
        <w:pStyle w:val="NoSpacing"/>
        <w:rPr>
          <w:rFonts w:ascii="Arial" w:hAnsi="Arial" w:cs="Arial"/>
          <w:sz w:val="24"/>
          <w:szCs w:val="24"/>
        </w:rPr>
      </w:pPr>
    </w:p>
    <w:p w14:paraId="1FD36E5D" w14:textId="77777777" w:rsidR="0063409B" w:rsidRPr="008C375C" w:rsidRDefault="009F2D22" w:rsidP="004620F5">
      <w:pPr>
        <w:pStyle w:val="NoSpacing"/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D36E81" wp14:editId="1F276ADA">
            <wp:extent cx="59436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53DE" w14:textId="77777777" w:rsidR="005F379D" w:rsidRDefault="005F379D" w:rsidP="005F379D"/>
    <w:p w14:paraId="75B126B0" w14:textId="4227AA2A" w:rsidR="005F379D" w:rsidRDefault="00EF6D48" w:rsidP="005F37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7ED3F" wp14:editId="3FDC489E">
                <wp:simplePos x="0" y="0"/>
                <wp:positionH relativeFrom="column">
                  <wp:posOffset>1191491</wp:posOffset>
                </wp:positionH>
                <wp:positionV relativeFrom="paragraph">
                  <wp:posOffset>167466</wp:posOffset>
                </wp:positionV>
                <wp:extent cx="2486891" cy="3241963"/>
                <wp:effectExtent l="57150" t="19050" r="66040" b="920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891" cy="324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DC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8pt;margin-top:13.2pt;width:195.8pt;height:25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C0FA7" wp14:editId="65F7066F">
                <wp:simplePos x="0" y="0"/>
                <wp:positionH relativeFrom="column">
                  <wp:posOffset>3747655</wp:posOffset>
                </wp:positionH>
                <wp:positionV relativeFrom="paragraph">
                  <wp:posOffset>181321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98E4" id="Straight Arrow Connector 16" o:spid="_x0000_s1026" type="#_x0000_t32" style="position:absolute;margin-left:295.1pt;margin-top:14.3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z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" strokecolor="#4579b8 [3044]">
                <v:stroke endarrow="block"/>
              </v:shape>
            </w:pict>
          </mc:Fallback>
        </mc:AlternateContent>
      </w:r>
      <w:r w:rsidR="0063409B" w:rsidRPr="008C375C">
        <w:t>Click on the ‘Packages’ tab in the lower right corner &gt; Click on Update and update packages as needed</w:t>
      </w:r>
      <w:r>
        <w:t xml:space="preserve"> (e.g. monthly)</w:t>
      </w:r>
      <w:r w:rsidR="005F379D">
        <w:t>.</w:t>
      </w:r>
    </w:p>
    <w:p w14:paraId="5D1AFD82" w14:textId="77777777" w:rsidR="005F379D" w:rsidRDefault="005F379D" w:rsidP="004620F5">
      <w:pPr>
        <w:pStyle w:val="NoSpacing"/>
        <w:rPr>
          <w:rFonts w:ascii="Arial" w:hAnsi="Arial" w:cs="Arial"/>
          <w:sz w:val="24"/>
          <w:szCs w:val="24"/>
        </w:rPr>
      </w:pPr>
    </w:p>
    <w:p w14:paraId="1FD36E5E" w14:textId="2826370F" w:rsidR="0063409B" w:rsidRPr="008C375C" w:rsidRDefault="0063409B" w:rsidP="004620F5">
      <w:pPr>
        <w:pStyle w:val="NoSpacing"/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3" wp14:editId="463AE35E">
            <wp:extent cx="2659380" cy="355310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690" cy="35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5F" w14:textId="77777777" w:rsidR="004620F5" w:rsidRPr="008C375C" w:rsidRDefault="004620F5">
      <w:pPr>
        <w:rPr>
          <w:rFonts w:ascii="Arial" w:hAnsi="Arial" w:cs="Arial"/>
          <w:sz w:val="24"/>
          <w:szCs w:val="24"/>
        </w:rPr>
      </w:pPr>
    </w:p>
    <w:p w14:paraId="6B0404BB" w14:textId="779F76A6" w:rsidR="001B5141" w:rsidRDefault="005F379D">
      <w:pPr>
        <w:pStyle w:val="Heading2"/>
        <w:numPr>
          <w:ilvl w:val="0"/>
          <w:numId w:val="14"/>
        </w:numPr>
        <w:rPr>
          <w:ins w:id="148" w:author="Roecker, Stephen - NRCS, Indianapolis, IN" w:date="2015-01-26T11:41:00Z"/>
        </w:rPr>
        <w:pPrChange w:id="149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>
        <w:t xml:space="preserve">Download the </w:t>
      </w:r>
      <w:proofErr w:type="spellStart"/>
      <w:r>
        <w:t>knitr</w:t>
      </w:r>
      <w:proofErr w:type="spellEnd"/>
      <w:r>
        <w:t xml:space="preserve"> report from </w:t>
      </w:r>
      <w:proofErr w:type="spellStart"/>
      <w:r>
        <w:t>Github</w:t>
      </w:r>
      <w:proofErr w:type="spellEnd"/>
    </w:p>
    <w:p w14:paraId="62009E07" w14:textId="0934A3CE" w:rsidR="001B5141" w:rsidRPr="001B5141" w:rsidRDefault="001B5141">
      <w:pPr>
        <w:pStyle w:val="ListParagraph"/>
        <w:rPr>
          <w:ins w:id="150" w:author="Roecker, Stephen - NRCS, Indianapolis, IN" w:date="2015-01-02T08:55:00Z"/>
        </w:rPr>
        <w:pPrChange w:id="151" w:author="Roecker, Stephen - NRCS, Indianapolis, IN" w:date="2015-01-26T11:42:00Z">
          <w:pPr>
            <w:pStyle w:val="ListParagraph"/>
            <w:numPr>
              <w:numId w:val="4"/>
            </w:numPr>
            <w:ind w:hanging="360"/>
          </w:pPr>
        </w:pPrChange>
      </w:pPr>
      <w:ins w:id="152" w:author="Roecker, Stephen - NRCS, Indianapolis, IN" w:date="2015-01-26T11:41:00Z">
        <w:r>
          <w:t xml:space="preserve">Copy and </w:t>
        </w:r>
      </w:ins>
      <w:ins w:id="153" w:author="Roecker, Stephen - NRCS, Indianapolis, IN" w:date="2015-01-26T11:42:00Z">
        <w:r>
          <w:t>paste the box below into the R console.</w:t>
        </w:r>
      </w:ins>
    </w:p>
    <w:p w14:paraId="45377A74" w14:textId="7C617E64" w:rsidR="009706F3" w:rsidRDefault="009706F3">
      <w:pPr>
        <w:rPr>
          <w:ins w:id="154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55" w:author="Roecker, Stephen - NRCS, Indianapolis, IN" w:date="2015-01-26T11:42:00Z">
          <w:pPr>
            <w:pStyle w:val="HTMLPreformatted"/>
            <w:wordWrap w:val="0"/>
          </w:pPr>
        </w:pPrChange>
      </w:pPr>
      <w:ins w:id="156" w:author="Roecker, Stephen - NRCS, Indianapolis, IN" w:date="2015-01-02T12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# </w:t>
        </w:r>
        <w:proofErr w:type="gramStart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Create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 directory</w:t>
        </w:r>
      </w:ins>
    </w:p>
    <w:p w14:paraId="2E841DBD" w14:textId="61710247" w:rsidR="009706F3" w:rsidRDefault="002D09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57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58" w:author="Roecker, Stephen - NRCS, Indianapolis, IN" w:date="2015-01-02T12:22:00Z">
          <w:pPr>
            <w:pStyle w:val="HTMLPreformatted"/>
            <w:wordWrap w:val="0"/>
          </w:pPr>
        </w:pPrChange>
      </w:pPr>
      <w:proofErr w:type="spellStart"/>
      <w:proofErr w:type="gramStart"/>
      <w:ins w:id="159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lastRenderedPageBreak/>
          <w:t>dir.create</w:t>
        </w:r>
        <w:proofErr w:type="spell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path="C:/</w:t>
        </w:r>
      </w:ins>
      <w:ins w:id="160" w:author="Roecker, Stephen - NRCS, Indianapolis, IN" w:date="2015-01-26T09:21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soil-pit</w:t>
        </w:r>
      </w:ins>
      <w:ins w:id="161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62" w:author="Roecker, Stephen - NRCS, Indianapolis, IN" w:date="2015-01-26T09:22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</w:t>
        </w:r>
      </w:ins>
      <w:r w:rsidR="00CD0B19">
        <w:rPr>
          <w:rStyle w:val="gewyw5ybidb"/>
          <w:rFonts w:ascii="Lucida Console" w:hAnsi="Lucida Console"/>
          <w:color w:val="0000FF"/>
          <w:shd w:val="clear" w:color="auto" w:fill="E1E2E5"/>
        </w:rPr>
        <w:t>_r</w:t>
      </w:r>
      <w:ins w:id="163" w:author="Roecker, Stephen - NRCS, Indianapolis, IN" w:date="2015-01-26T09:22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eports</w:t>
        </w:r>
      </w:ins>
      <w:ins w:id="164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recursive=T)</w:t>
        </w:r>
        <w:r w:rsidR="00F7348B"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 </w:t>
        </w:r>
      </w:ins>
    </w:p>
    <w:p w14:paraId="433AC2C1" w14:textId="77777777" w:rsidR="009706F3" w:rsidRDefault="009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5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66" w:author="Roecker, Stephen - NRCS, Indianapolis, IN" w:date="2015-01-02T12:22:00Z">
          <w:pPr>
            <w:pStyle w:val="HTMLPreformatted"/>
            <w:wordWrap w:val="0"/>
          </w:pPr>
        </w:pPrChange>
      </w:pPr>
    </w:p>
    <w:p w14:paraId="43D2A301" w14:textId="15BE358E" w:rsidR="00F7348B" w:rsidRDefault="009706F3" w:rsidP="00CD0B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color w:val="0000FF"/>
          <w:shd w:val="clear" w:color="auto" w:fill="E1E2E5"/>
        </w:rPr>
        <w:pPrChange w:id="167" w:author="Roecker, Stephen - NRCS, Indianapolis, IN" w:date="2015-01-02T12:22:00Z">
          <w:pPr>
            <w:pStyle w:val="HTMLPreformatted"/>
            <w:wordWrap w:val="0"/>
          </w:pPr>
        </w:pPrChange>
      </w:pPr>
      <w:ins w:id="168" w:author="Roecker, Stephen - NRCS, Indianapolis, IN" w:date="2015-01-02T12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# Download latest report</w:t>
        </w:r>
      </w:ins>
    </w:p>
    <w:p w14:paraId="2C0D9617" w14:textId="371D4475" w:rsidR="00CD0B19" w:rsidRDefault="00CD0B19" w:rsidP="00CD0B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color w:val="0000FF"/>
          <w:shd w:val="clear" w:color="auto" w:fill="E1E2E5"/>
        </w:rPr>
        <w:pPrChange w:id="169" w:author="Roecker, Stephen - NRCS, Indianapolis, IN" w:date="2015-01-02T12:22:00Z">
          <w:pPr>
            <w:pStyle w:val="HTMLPreformatted"/>
            <w:wordWrap w:val="0"/>
          </w:pPr>
        </w:pPrChange>
      </w:pPr>
      <w:bookmarkStart w:id="170" w:name="_GoBack"/>
      <w:proofErr w:type="gramStart"/>
      <w:ins w:id="171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download.file(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</w:t>
        </w:r>
      </w:ins>
      <w:r w:rsidRPr="00CD0B19">
        <w:rPr>
          <w:rStyle w:val="gewyw5ybidb"/>
          <w:rFonts w:ascii="Lucida Console" w:hAnsi="Lucida Console"/>
          <w:color w:val="0000FF"/>
          <w:shd w:val="clear" w:color="auto" w:fill="E1E2E5"/>
        </w:rPr>
        <w:t>https://raw.githubusercontent.com/ncss-tech/soil-pit/master/soil_reports/mapunit_summary_by_shapefile.Rmd</w:t>
      </w:r>
      <w:ins w:id="172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") </w:t>
        </w:r>
      </w:ins>
    </w:p>
    <w:p w14:paraId="1555DAA1" w14:textId="285F1B69" w:rsidR="00CD0B19" w:rsidRDefault="00CD0B19" w:rsidP="00CD0B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73" w:author="Roecker, Stephen - NRCS, Indianapolis, IN" w:date="2015-01-02T09:21:00Z"/>
          <w:rFonts w:ascii="Lucida Console" w:hAnsi="Lucida Console"/>
          <w:color w:val="000000"/>
          <w:shd w:val="clear" w:color="auto" w:fill="E1E2E5"/>
        </w:rPr>
        <w:pPrChange w:id="174" w:author="Roecker, Stephen - NRCS, Indianapolis, IN" w:date="2015-01-02T12:22:00Z">
          <w:pPr>
            <w:pStyle w:val="HTMLPreformatted"/>
            <w:wordWrap w:val="0"/>
          </w:pPr>
        </w:pPrChange>
      </w:pPr>
      <w:proofErr w:type="gramStart"/>
      <w:ins w:id="175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download.file(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</w:t>
        </w:r>
      </w:ins>
      <w:r w:rsidRPr="00CD0B19">
        <w:rPr>
          <w:rStyle w:val="gewyw5ybidb"/>
          <w:rFonts w:ascii="Lucida Console" w:hAnsi="Lucida Console"/>
          <w:color w:val="0000FF"/>
          <w:shd w:val="clear" w:color="auto" w:fill="E1E2E5"/>
        </w:rPr>
        <w:t>https://raw.githubusercontent.com/ncss-tech/soil-pit/master/soil_reports/report_functions.R</w:t>
      </w:r>
      <w:ins w:id="176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") </w:t>
        </w:r>
      </w:ins>
    </w:p>
    <w:bookmarkEnd w:id="170"/>
    <w:p w14:paraId="794D7850" w14:textId="77777777" w:rsidR="00CD0B19" w:rsidRDefault="00CD0B19" w:rsidP="00CD0B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77" w:author="Roecker, Stephen - NRCS, Indianapolis, IN" w:date="2015-01-02T09:21:00Z"/>
          <w:rFonts w:ascii="Lucida Console" w:hAnsi="Lucida Console"/>
          <w:color w:val="000000"/>
          <w:shd w:val="clear" w:color="auto" w:fill="E1E2E5"/>
        </w:rPr>
      </w:pPr>
    </w:p>
    <w:p w14:paraId="54F61C93" w14:textId="77777777" w:rsidR="002D0927" w:rsidRDefault="002D0927" w:rsidP="00EF6D48"/>
    <w:p w14:paraId="00DA9AC9" w14:textId="5D70CC23" w:rsidR="00EF6D48" w:rsidRPr="002D0927" w:rsidRDefault="00EF6D48">
      <w:pPr>
        <w:pPrChange w:id="178" w:author="Roecker, Stephen - NRCS, Indianapolis, IN" w:date="2015-01-02T08:55:00Z">
          <w:pPr>
            <w:pStyle w:val="ListParagraph"/>
            <w:numPr>
              <w:numId w:val="4"/>
            </w:numPr>
            <w:ind w:hanging="360"/>
          </w:pPr>
        </w:pPrChange>
      </w:pPr>
      <w:r>
        <w:t>Open the file.</w:t>
      </w:r>
    </w:p>
    <w:p w14:paraId="1FD36E61" w14:textId="4B54409E" w:rsidR="004620F5" w:rsidRDefault="004620F5" w:rsidP="005F379D">
      <w:r w:rsidRPr="008C375C">
        <w:t xml:space="preserve">File &gt; Open File… &gt; </w:t>
      </w:r>
      <w:r w:rsidR="00EF6D48">
        <w:t>C</w:t>
      </w:r>
      <w:proofErr w:type="gramStart"/>
      <w:r w:rsidR="00EF6D48">
        <w:t>:/</w:t>
      </w:r>
      <w:proofErr w:type="gramEnd"/>
      <w:r w:rsidR="00EF6D48">
        <w:t>soil-pit/soilReports/</w:t>
      </w:r>
      <w:del w:id="179" w:author="Roecker, Stephen - NRCS, Indianapolis, IN" w:date="2015-01-26T11:00:00Z">
        <w:r w:rsidRPr="008C375C" w:rsidDel="00862856">
          <w:delText>report_</w:delText>
        </w:r>
      </w:del>
      <w:r w:rsidRPr="008C375C">
        <w:t>mapunit</w:t>
      </w:r>
      <w:ins w:id="180" w:author="Roecker, Stephen - NRCS, Indianapolis, IN" w:date="2015-01-26T11:00:00Z">
        <w:r w:rsidR="00862856">
          <w:t>_</w:t>
        </w:r>
      </w:ins>
      <w:del w:id="181" w:author="Roecker, Stephen - NRCS, Indianapolis, IN" w:date="2015-01-26T11:00:00Z">
        <w:r w:rsidRPr="008C375C" w:rsidDel="00862856">
          <w:delText>S</w:delText>
        </w:r>
      </w:del>
      <w:ins w:id="182" w:author="Roecker, Stephen - NRCS, Indianapolis, IN" w:date="2015-01-26T11:00:00Z">
        <w:r w:rsidR="00862856">
          <w:t>s</w:t>
        </w:r>
      </w:ins>
      <w:r w:rsidRPr="008C375C">
        <w:t>ummary</w:t>
      </w:r>
      <w:ins w:id="183" w:author="Roecker, Stephen - NRCS, Indianapolis, IN" w:date="2015-01-26T11:00:00Z">
        <w:r w:rsidR="00862856">
          <w:t>_by_</w:t>
        </w:r>
      </w:ins>
      <w:r w:rsidR="0060075D">
        <w:t>project</w:t>
      </w:r>
      <w:r w:rsidRPr="008C375C">
        <w:t xml:space="preserve"> RMD</w:t>
      </w:r>
      <w:del w:id="184" w:author="Roecker, Stephen - NRCS, Indianapolis, IN" w:date="2015-01-26T11:00:00Z">
        <w:r w:rsidR="000362B3" w:rsidDel="00862856">
          <w:delText xml:space="preserve"> or report_mapunitSummary</w:delText>
        </w:r>
      </w:del>
      <w:del w:id="185" w:author="Roecker, Stephen - NRCS, Indianapolis, IN" w:date="2015-01-02T12:22:00Z">
        <w:r w:rsidR="000362B3" w:rsidDel="009706F3">
          <w:delText>_muke</w:delText>
        </w:r>
      </w:del>
      <w:del w:id="186" w:author="Roecker, Stephen - NRCS, Indianapolis, IN" w:date="2015-01-26T11:00:00Z">
        <w:r w:rsidRPr="008C375C" w:rsidDel="00862856">
          <w:delText xml:space="preserve"> file</w:delText>
        </w:r>
      </w:del>
      <w:r w:rsidRPr="008C375C">
        <w:t xml:space="preserve"> &gt; Open</w:t>
      </w:r>
    </w:p>
    <w:p w14:paraId="3B97A422" w14:textId="77777777" w:rsidR="005F379D" w:rsidRPr="008C375C" w:rsidRDefault="005F379D">
      <w:pPr>
        <w:rPr>
          <w:rFonts w:ascii="Arial" w:hAnsi="Arial" w:cs="Arial"/>
          <w:sz w:val="24"/>
          <w:szCs w:val="24"/>
        </w:rPr>
      </w:pPr>
    </w:p>
    <w:p w14:paraId="1FD36E62" w14:textId="6A875ACD" w:rsidR="004620F5" w:rsidRPr="00D44730" w:rsidRDefault="00D20564">
      <w:pPr>
        <w:pStyle w:val="Heading2"/>
        <w:numPr>
          <w:ilvl w:val="0"/>
          <w:numId w:val="14"/>
        </w:numPr>
        <w:pPrChange w:id="187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 w:rsidRPr="00D44730">
        <w:t xml:space="preserve">Edit </w:t>
      </w:r>
      <w:r w:rsidR="00607A70">
        <w:t xml:space="preserve">the </w:t>
      </w:r>
      <w:del w:id="188" w:author="Roecker, Stephen - NRCS, Indianapolis, IN" w:date="2015-01-27T10:03:00Z">
        <w:r w:rsidRPr="00D44730" w:rsidDel="00E46A7B">
          <w:delText>musym</w:delText>
        </w:r>
        <w:r w:rsidR="00955FEE" w:rsidRPr="00D44730" w:rsidDel="00E46A7B">
          <w:delText xml:space="preserve"> or </w:delText>
        </w:r>
      </w:del>
      <w:r w:rsidR="00DC4F19">
        <w:t>project</w:t>
      </w:r>
      <w:r w:rsidR="004620F5" w:rsidRPr="00D44730">
        <w:t xml:space="preserve"> and </w:t>
      </w:r>
      <w:r w:rsidR="00607A70">
        <w:t xml:space="preserve">file </w:t>
      </w:r>
      <w:r w:rsidR="004620F5" w:rsidRPr="00D44730">
        <w:t>paths for processing</w:t>
      </w:r>
    </w:p>
    <w:p w14:paraId="62A79676" w14:textId="20565C46" w:rsidR="00121633" w:rsidRPr="00121633" w:rsidRDefault="00787990" w:rsidP="0012163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1EB87B" wp14:editId="4EA957E5">
            <wp:extent cx="5943600" cy="1551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189" w:author="Roecker, Stephen - NRCS, Indianapolis, IN" w:date="2015-01-02T12:26:00Z">
        <w:r w:rsidR="00FA08C5" w:rsidRPr="008C375C" w:rsidDel="005C13CB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85" wp14:editId="0AEDFA21">
              <wp:extent cx="5943600" cy="1503045"/>
              <wp:effectExtent l="0" t="0" r="0" b="190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03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65" w14:textId="49875E44" w:rsidR="00ED2223" w:rsidRPr="00787990" w:rsidRDefault="002A22DD">
      <w:pPr>
        <w:pStyle w:val="ListParagraph"/>
        <w:numPr>
          <w:ilvl w:val="0"/>
          <w:numId w:val="6"/>
        </w:numPr>
        <w:rPr>
          <w:strike/>
        </w:rPr>
        <w:pPrChange w:id="190" w:author="Roecker, Stephen - NRCS, Indianapolis, IN" w:date="2015-01-26T11:43:00Z">
          <w:pPr>
            <w:pStyle w:val="ListParagraph"/>
            <w:numPr>
              <w:ilvl w:val="1"/>
              <w:numId w:val="1"/>
            </w:numPr>
            <w:ind w:left="1800" w:hanging="360"/>
          </w:pPr>
        </w:pPrChange>
      </w:pPr>
      <w:r>
        <w:t>Edit l</w:t>
      </w:r>
      <w:r w:rsidR="0056606D">
        <w:t xml:space="preserve">ine </w:t>
      </w:r>
      <w:del w:id="191" w:author="Roecker, Stephen - NRCS, Indianapolis, IN" w:date="2015-01-26T11:05:00Z">
        <w:r w:rsidR="0056606D" w:rsidDel="00542B22">
          <w:delText>33</w:delText>
        </w:r>
        <w:r w:rsidR="00D4041F" w:rsidRPr="008C375C" w:rsidDel="00542B22">
          <w:delText xml:space="preserve"> </w:delText>
        </w:r>
      </w:del>
      <w:r w:rsidR="00DC4F19">
        <w:t>8</w:t>
      </w:r>
      <w:r w:rsidR="00121633">
        <w:t xml:space="preserve"> by copying and pasting the </w:t>
      </w:r>
      <w:r w:rsidR="00DC4F19">
        <w:t>project name</w:t>
      </w:r>
      <w:r w:rsidR="00121633">
        <w:t xml:space="preserve"> </w:t>
      </w:r>
      <w:r w:rsidR="00261A19">
        <w:t xml:space="preserve">from one of the NASIS master list reports or </w:t>
      </w:r>
      <w:r w:rsidR="005B01B3">
        <w:t>project record ID</w:t>
      </w:r>
      <w:r w:rsidR="00261A19">
        <w:t xml:space="preserve">. </w:t>
      </w:r>
    </w:p>
    <w:p w14:paraId="1FD36E66" w14:textId="25017B1E" w:rsidR="008D6EBB" w:rsidRPr="008C375C" w:rsidDel="00542B22" w:rsidRDefault="008D6EBB">
      <w:pPr>
        <w:rPr>
          <w:del w:id="192" w:author="Roecker, Stephen - NRCS, Indianapolis, IN" w:date="2015-01-26T11:07:00Z"/>
        </w:rPr>
        <w:pPrChange w:id="193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del w:id="194" w:author="Roecker, Stephen - NRCS, Indianapolis, IN" w:date="2015-01-26T11:07:00Z">
        <w:r w:rsidRPr="008C375C" w:rsidDel="00542B22">
          <w:delText xml:space="preserve">Check line </w:delText>
        </w:r>
      </w:del>
      <w:del w:id="195" w:author="Roecker, Stephen - NRCS, Indianapolis, IN" w:date="2015-01-02T12:27:00Z">
        <w:r w:rsidRPr="008C375C" w:rsidDel="005C13CB">
          <w:delText xml:space="preserve">36 </w:delText>
        </w:r>
      </w:del>
      <w:del w:id="196" w:author="Roecker, Stephen - NRCS, Indianapolis, IN" w:date="2015-01-26T11:07:00Z">
        <w:r w:rsidRPr="008C375C" w:rsidDel="00542B22">
          <w:delText>that QGIS installation</w:delText>
        </w:r>
        <w:r w:rsidR="00316E2F" w:rsidDel="00542B22">
          <w:delText xml:space="preserve"> path</w:delText>
        </w:r>
        <w:r w:rsidRPr="008C375C" w:rsidDel="00542B22">
          <w:delText xml:space="preserve"> is the same </w:delText>
        </w:r>
      </w:del>
    </w:p>
    <w:p w14:paraId="43977061" w14:textId="5D7FD2A5" w:rsidR="00542B22" w:rsidRPr="008C375C" w:rsidRDefault="00542B22">
      <w:pPr>
        <w:pStyle w:val="ListParagraph"/>
        <w:numPr>
          <w:ilvl w:val="0"/>
          <w:numId w:val="6"/>
        </w:numPr>
        <w:rPr>
          <w:ins w:id="197" w:author="Roecker, Stephen - NRCS, Indianapolis, IN" w:date="2015-01-26T11:07:00Z"/>
        </w:rPr>
        <w:pPrChange w:id="198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199" w:author="Roecker, Stephen - NRCS, Indianapolis, IN" w:date="2015-01-26T11:07:00Z">
        <w:r>
          <w:t>Edit l</w:t>
        </w:r>
        <w:r w:rsidRPr="008C375C">
          <w:t xml:space="preserve">ine </w:t>
        </w:r>
      </w:ins>
      <w:r w:rsidR="00662BE1">
        <w:t>9</w:t>
      </w:r>
      <w:ins w:id="200" w:author="Roecker, Stephen - NRCS, Indianapolis, IN" w:date="2015-01-26T11:07:00Z">
        <w:r>
          <w:t xml:space="preserve"> that</w:t>
        </w:r>
        <w:r w:rsidRPr="008C375C">
          <w:t xml:space="preserve"> references the </w:t>
        </w:r>
      </w:ins>
      <w:r w:rsidR="00121633">
        <w:t xml:space="preserve">file path for the </w:t>
      </w:r>
      <w:ins w:id="201" w:author="Roecker, Stephen - NRCS, Indianapolis, IN" w:date="2015-01-26T11:12:00Z">
        <w:r w:rsidR="00474A81">
          <w:t>“project_data” folder</w:t>
        </w:r>
      </w:ins>
    </w:p>
    <w:p w14:paraId="1FD36E67" w14:textId="5FB4B01F" w:rsidR="00D4041F" w:rsidRDefault="002A22DD">
      <w:pPr>
        <w:pStyle w:val="ListParagraph"/>
        <w:numPr>
          <w:ilvl w:val="0"/>
          <w:numId w:val="6"/>
        </w:numPr>
        <w:rPr>
          <w:ins w:id="202" w:author="Roecker, Stephen - NRCS, Indianapolis, IN" w:date="2015-01-26T11:15:00Z"/>
        </w:rPr>
        <w:pPrChange w:id="203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r>
        <w:t>Edit</w:t>
      </w:r>
      <w:r w:rsidR="00D4041F" w:rsidRPr="008C375C">
        <w:t xml:space="preserve"> </w:t>
      </w:r>
      <w:r>
        <w:t>l</w:t>
      </w:r>
      <w:r w:rsidR="00D4041F" w:rsidRPr="008C375C">
        <w:t xml:space="preserve">ine </w:t>
      </w:r>
      <w:del w:id="204" w:author="Roecker, Stephen - NRCS, Indianapolis, IN" w:date="2015-01-02T12:27:00Z">
        <w:r w:rsidR="00D4041F" w:rsidRPr="008C375C" w:rsidDel="005C13CB">
          <w:delText xml:space="preserve">37 </w:delText>
        </w:r>
      </w:del>
      <w:ins w:id="205" w:author="Roecker, Stephen - NRCS, Indianapolis, IN" w:date="2015-01-26T11:38:00Z">
        <w:r w:rsidR="00D06F06">
          <w:t>1</w:t>
        </w:r>
      </w:ins>
      <w:r w:rsidR="00662BE1">
        <w:t>0</w:t>
      </w:r>
      <w:ins w:id="206" w:author="Roecker, Stephen - NRCS, Indianapolis, IN" w:date="2015-01-02T12:27:00Z">
        <w:r w:rsidR="005C13CB" w:rsidRPr="008C375C">
          <w:t xml:space="preserve"> </w:t>
        </w:r>
      </w:ins>
      <w:del w:id="207" w:author="Roecker, Stephen - NRCS, Indianapolis, IN" w:date="2015-01-26T11:13:00Z">
        <w:r w:rsidR="00D4041F" w:rsidRPr="008C375C" w:rsidDel="00474A81">
          <w:delText xml:space="preserve">to </w:delText>
        </w:r>
      </w:del>
      <w:ins w:id="208" w:author="Roecker, Stephen - NRCS, Indianapolis, IN" w:date="2015-01-26T11:13:00Z">
        <w:r w:rsidR="00474A81">
          <w:t>that</w:t>
        </w:r>
      </w:ins>
      <w:del w:id="209" w:author="Roecker, Stephen - NRCS, Indianapolis, IN" w:date="2015-01-26T11:13:00Z">
        <w:r w:rsidR="00D4041F" w:rsidRPr="008C375C" w:rsidDel="00474A81">
          <w:delText>the</w:delText>
        </w:r>
      </w:del>
      <w:ins w:id="210" w:author="Roecker, Stephen - NRCS, Indianapolis, IN" w:date="2015-01-26T11:13:00Z">
        <w:r w:rsidR="00474A81">
          <w:t xml:space="preserve"> refers to the</w:t>
        </w:r>
      </w:ins>
      <w:r w:rsidR="00D4041F" w:rsidRPr="008C375C">
        <w:t xml:space="preserve"> </w:t>
      </w:r>
      <w:r w:rsidR="00121633">
        <w:t xml:space="preserve">name of the </w:t>
      </w:r>
      <w:r w:rsidR="00D4041F" w:rsidRPr="008C375C">
        <w:t>file geodatabase containing the MUPOLYGON feature class</w:t>
      </w:r>
    </w:p>
    <w:p w14:paraId="0B16D39F" w14:textId="0059BB39" w:rsidR="00E404B4" w:rsidRDefault="00E404B4">
      <w:pPr>
        <w:pStyle w:val="ListParagraph"/>
        <w:numPr>
          <w:ilvl w:val="0"/>
          <w:numId w:val="6"/>
        </w:numPr>
        <w:rPr>
          <w:ins w:id="211" w:author="Roecker, Stephen - NRCS, Indianapolis, IN" w:date="2015-01-26T11:14:00Z"/>
        </w:rPr>
        <w:pPrChange w:id="212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13" w:author="Roecker, Stephen - NRCS, Indianapolis, IN" w:date="2015-01-26T11:15:00Z">
        <w:r>
          <w:t xml:space="preserve">Edit line </w:t>
        </w:r>
      </w:ins>
      <w:r w:rsidR="00662BE1">
        <w:t>1</w:t>
      </w:r>
      <w:ins w:id="214" w:author="Roecker, Stephen - NRCS, Indianapolis, IN" w:date="2015-01-26T11:38:00Z">
        <w:r w:rsidR="00D06F06">
          <w:t>1</w:t>
        </w:r>
      </w:ins>
      <w:ins w:id="215" w:author="Roecker, Stephen - NRCS, Indianapolis, IN" w:date="2015-01-26T11:15:00Z">
        <w:r>
          <w:t xml:space="preserve"> to match MLRA office designation</w:t>
        </w:r>
      </w:ins>
    </w:p>
    <w:p w14:paraId="4A5E27FF" w14:textId="5B77D728" w:rsidR="00474A81" w:rsidRDefault="00474A81">
      <w:pPr>
        <w:pStyle w:val="Heading3"/>
        <w:rPr>
          <w:ins w:id="216" w:author="Roecker, Stephen - NRCS, Indianapolis, IN" w:date="2015-01-26T11:44:00Z"/>
        </w:rPr>
        <w:pPrChange w:id="217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18" w:author="Roecker, Stephen - NRCS, Indianapolis, IN" w:date="2015-01-26T11:14:00Z">
        <w:r>
          <w:t>Optional</w:t>
        </w:r>
      </w:ins>
      <w:ins w:id="219" w:author="Roecker, Stephen - NRCS, Indianapolis, IN" w:date="2015-01-26T11:15:00Z">
        <w:r>
          <w:t xml:space="preserve"> or</w:t>
        </w:r>
      </w:ins>
      <w:ins w:id="220" w:author="Roecker, Stephen - NRCS, Indianapolis, IN" w:date="2015-01-26T11:14:00Z">
        <w:r>
          <w:t xml:space="preserve"> in case of error</w:t>
        </w:r>
      </w:ins>
    </w:p>
    <w:p w14:paraId="48E7E7DE" w14:textId="2EBBEF6C" w:rsidR="001B5141" w:rsidRPr="008C375C" w:rsidDel="001B5141" w:rsidRDefault="001B5141">
      <w:pPr>
        <w:pStyle w:val="ListParagraph"/>
        <w:numPr>
          <w:ilvl w:val="0"/>
          <w:numId w:val="9"/>
        </w:numPr>
        <w:rPr>
          <w:del w:id="221" w:author="Roecker, Stephen - NRCS, Indianapolis, IN" w:date="2015-01-26T11:44:00Z"/>
        </w:rPr>
        <w:pPrChange w:id="222" w:author="Roecker, Stephen - NRCS, Indianapolis, IN" w:date="2015-01-26T11:44:00Z">
          <w:pPr>
            <w:pStyle w:val="ListParagraph"/>
            <w:numPr>
              <w:numId w:val="1"/>
            </w:numPr>
            <w:ind w:left="1080" w:hanging="360"/>
          </w:pPr>
        </w:pPrChange>
      </w:pPr>
    </w:p>
    <w:p w14:paraId="1363881F" w14:textId="69A8A297" w:rsidR="001B5141" w:rsidRDefault="00542B22">
      <w:pPr>
        <w:pStyle w:val="ListParagraph"/>
        <w:numPr>
          <w:ilvl w:val="0"/>
          <w:numId w:val="9"/>
        </w:numPr>
        <w:rPr>
          <w:ins w:id="223" w:author="Roecker, Stephen - NRCS, Indianapolis, IN" w:date="2015-01-26T11:44:00Z"/>
        </w:rPr>
        <w:pPrChange w:id="224" w:author="Roecker, Stephen - NRCS, Indianapolis, IN" w:date="2015-01-26T11:44:00Z">
          <w:pPr/>
        </w:pPrChange>
      </w:pPr>
      <w:ins w:id="225" w:author="Roecker, Stephen - NRCS, Indianapolis, IN" w:date="2015-01-26T11:07:00Z">
        <w:r w:rsidRPr="008C375C">
          <w:t xml:space="preserve">Check line </w:t>
        </w:r>
      </w:ins>
      <w:r w:rsidR="00B12981">
        <w:t>14</w:t>
      </w:r>
      <w:ins w:id="226" w:author="Roecker, Stephen - NRCS, Indianapolis, IN" w:date="2015-01-26T11:07:00Z">
        <w:r w:rsidRPr="008C375C">
          <w:t xml:space="preserve"> </w:t>
        </w:r>
      </w:ins>
      <w:r w:rsidR="007D2719">
        <w:t xml:space="preserve">so </w:t>
      </w:r>
      <w:ins w:id="227" w:author="Roecker, Stephen - NRCS, Indianapolis, IN" w:date="2015-01-26T11:07:00Z">
        <w:r w:rsidRPr="008C375C">
          <w:t>that QGIS installation</w:t>
        </w:r>
        <w:r>
          <w:t xml:space="preserve"> path</w:t>
        </w:r>
        <w:r w:rsidRPr="008C375C">
          <w:t xml:space="preserve"> is </w:t>
        </w:r>
      </w:ins>
      <w:r w:rsidR="007D2719">
        <w:t>correct</w:t>
      </w:r>
    </w:p>
    <w:p w14:paraId="702DEAE9" w14:textId="7393F188" w:rsidR="001B5141" w:rsidRDefault="001B5141">
      <w:pPr>
        <w:pStyle w:val="ListParagraph"/>
        <w:numPr>
          <w:ilvl w:val="0"/>
          <w:numId w:val="9"/>
        </w:numPr>
        <w:rPr>
          <w:ins w:id="228" w:author="Roecker, Stephen - NRCS, Indianapolis, IN" w:date="2015-01-26T11:45:00Z"/>
        </w:rPr>
        <w:pPrChange w:id="229" w:author="Roecker, Stephen - NRCS, Indianapolis, IN" w:date="2015-01-26T11:45:00Z">
          <w:pPr/>
        </w:pPrChange>
      </w:pPr>
      <w:ins w:id="230" w:author="Roecker, Stephen - NRCS, Indianapolis, IN" w:date="2015-01-26T11:45:00Z">
        <w:r w:rsidRPr="008C375C">
          <w:t xml:space="preserve">If you copy and paste the file path names </w:t>
        </w:r>
      </w:ins>
      <w:r w:rsidR="00BC588E">
        <w:t>from</w:t>
      </w:r>
      <w:ins w:id="231" w:author="Roecker, Stephen - NRCS, Indianapolis, IN" w:date="2015-01-26T11:45:00Z">
        <w:r w:rsidRPr="008C375C">
          <w:t xml:space="preserve"> that windows explorer </w:t>
        </w:r>
      </w:ins>
      <w:r w:rsidR="00BC588E">
        <w:t xml:space="preserve">be aware that it </w:t>
      </w:r>
      <w:ins w:id="232" w:author="Roecker, Stephen - NRCS, Indianapolis, IN" w:date="2015-01-26T11:45:00Z">
        <w:r w:rsidRPr="008C375C">
          <w:t xml:space="preserve">uses backslashes </w:t>
        </w:r>
        <w:r>
          <w:t xml:space="preserve">(\) </w:t>
        </w:r>
        <w:r w:rsidRPr="008C375C">
          <w:t>while R uses forwards slash</w:t>
        </w:r>
        <w:r>
          <w:t xml:space="preserve"> (/)</w:t>
        </w:r>
        <w:r w:rsidRPr="008C375C">
          <w:t>.</w:t>
        </w:r>
      </w:ins>
    </w:p>
    <w:p w14:paraId="723DA55D" w14:textId="15053A6F" w:rsidR="001B5141" w:rsidRDefault="001B5141">
      <w:pPr>
        <w:pStyle w:val="ListParagraph"/>
        <w:numPr>
          <w:ilvl w:val="0"/>
          <w:numId w:val="9"/>
        </w:numPr>
        <w:rPr>
          <w:ins w:id="233" w:author="Roecker, Stephen - NRCS, Indianapolis, IN" w:date="2015-01-26T11:44:00Z"/>
        </w:rPr>
        <w:pPrChange w:id="234" w:author="Roecker, Stephen - NRCS, Indianapolis, IN" w:date="2015-01-26T11:45:00Z">
          <w:pPr/>
        </w:pPrChange>
      </w:pPr>
      <w:ins w:id="235" w:author="Roecker, Stephen - NRCS, Indianapolis, IN" w:date="2015-01-26T11:45:00Z">
        <w:r w:rsidRPr="001808B4">
          <w:t>Make sure to include a forward slash after the “</w:t>
        </w:r>
        <w:proofErr w:type="spellStart"/>
        <w:r w:rsidRPr="001808B4">
          <w:t>dir</w:t>
        </w:r>
        <w:proofErr w:type="spellEnd"/>
        <w:r w:rsidRPr="001808B4">
          <w:t xml:space="preserve">” folder name in line </w:t>
        </w:r>
        <w:r>
          <w:t>17.</w:t>
        </w:r>
      </w:ins>
    </w:p>
    <w:p w14:paraId="1FD36E68" w14:textId="6C69BABE" w:rsidR="002F4105" w:rsidRPr="008C375C" w:rsidDel="00542B22" w:rsidRDefault="002A22DD">
      <w:pPr>
        <w:rPr>
          <w:del w:id="236" w:author="Roecker, Stephen - NRCS, Indianapolis, IN" w:date="2015-01-26T11:07:00Z"/>
        </w:rPr>
        <w:pPrChange w:id="237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38" w:author="Roecker, Stephen - NRCS, Indianapolis, IN" w:date="2015-01-26T11:07:00Z">
        <w:r w:rsidDel="00542B22">
          <w:delText>Edit l</w:delText>
        </w:r>
        <w:r w:rsidR="002F4105" w:rsidRPr="008C375C" w:rsidDel="00542B22">
          <w:delText xml:space="preserve">ine </w:delText>
        </w:r>
      </w:del>
      <w:del w:id="239" w:author="Roecker, Stephen - NRCS, Indianapolis, IN" w:date="2015-01-26T11:06:00Z">
        <w:r w:rsidR="002F4105" w:rsidRPr="008C375C" w:rsidDel="00542B22">
          <w:delText>38</w:delText>
        </w:r>
        <w:r w:rsidDel="00542B22">
          <w:delText xml:space="preserve"> </w:delText>
        </w:r>
      </w:del>
      <w:del w:id="240" w:author="Roecker, Stephen - NRCS, Indianapolis, IN" w:date="2015-01-26T11:07:00Z">
        <w:r w:rsidDel="00542B22">
          <w:delText>that</w:delText>
        </w:r>
        <w:r w:rsidR="002F4105" w:rsidRPr="008C375C" w:rsidDel="00542B22">
          <w:delText xml:space="preserve"> references the raster data</w:delText>
        </w:r>
        <w:r w:rsidDel="00542B22">
          <w:delText xml:space="preserve"> MLRA folder</w:delText>
        </w:r>
      </w:del>
    </w:p>
    <w:p w14:paraId="1FD36E69" w14:textId="47D3DE75" w:rsidR="00623E87" w:rsidRPr="008C375C" w:rsidDel="00542B22" w:rsidRDefault="002A22DD">
      <w:pPr>
        <w:rPr>
          <w:del w:id="241" w:author="Roecker, Stephen - NRCS, Indianapolis, IN" w:date="2015-01-26T11:08:00Z"/>
        </w:rPr>
        <w:pPrChange w:id="242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3" w:author="Roecker, Stephen - NRCS, Indianapolis, IN" w:date="2015-01-26T11:08:00Z">
        <w:r w:rsidDel="00542B22">
          <w:delText>Edit l</w:delText>
        </w:r>
        <w:r w:rsidR="00623E87" w:rsidRPr="008C375C" w:rsidDel="00542B22">
          <w:delText>ine 39 references the folder containing raster data that the tool extracts information from</w:delText>
        </w:r>
      </w:del>
    </w:p>
    <w:p w14:paraId="1FD36E6A" w14:textId="36A72213" w:rsidR="00623E87" w:rsidRPr="008C375C" w:rsidDel="00542B22" w:rsidRDefault="002A22DD">
      <w:pPr>
        <w:rPr>
          <w:del w:id="244" w:author="Roecker, Stephen - NRCS, Indianapolis, IN" w:date="2015-01-26T11:08:00Z"/>
        </w:rPr>
        <w:pPrChange w:id="245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6" w:author="Roecker, Stephen - NRCS, Indianapolis, IN" w:date="2015-01-26T11:08:00Z">
        <w:r w:rsidDel="00542B22">
          <w:delText>Edit l</w:delText>
        </w:r>
        <w:r w:rsidR="00623E87" w:rsidRPr="008C375C" w:rsidDel="00542B22">
          <w:delText>ine 40 references the Region folder containing raster data that the tool extracts information from</w:delText>
        </w:r>
      </w:del>
    </w:p>
    <w:p w14:paraId="1FD36E6B" w14:textId="2CD7EA20" w:rsidR="004D7198" w:rsidRPr="008C375C" w:rsidDel="001B5141" w:rsidRDefault="004D7198">
      <w:pPr>
        <w:rPr>
          <w:del w:id="247" w:author="Roecker, Stephen - NRCS, Indianapolis, IN" w:date="2015-01-26T11:43:00Z"/>
        </w:rPr>
        <w:pPrChange w:id="248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9" w:author="Roecker, Stephen - NRCS, Indianapolis, IN" w:date="2015-01-26T11:45:00Z">
        <w:r w:rsidRPr="008C375C" w:rsidDel="001B5141">
          <w:delText xml:space="preserve">If you copy and paste the file path names be aware that windows explorer uses backslashes while R uses forwards slash. </w:delText>
        </w:r>
      </w:del>
    </w:p>
    <w:p w14:paraId="1FD36E6C" w14:textId="37489341" w:rsidR="004D7198" w:rsidRPr="008C375C" w:rsidDel="00474A81" w:rsidRDefault="004D7198">
      <w:pPr>
        <w:rPr>
          <w:del w:id="250" w:author="Roecker, Stephen - NRCS, Indianapolis, IN" w:date="2015-01-26T11:15:00Z"/>
        </w:rPr>
        <w:pPrChange w:id="251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52" w:author="Roecker, Stephen - NRCS, Indianapolis, IN" w:date="2015-01-26T11:09:00Z">
        <w:r w:rsidRPr="00474A81" w:rsidDel="00542B22">
          <w:rPr>
            <w:rPrChange w:id="253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I</w:delText>
        </w:r>
      </w:del>
      <w:del w:id="254" w:author="Roecker, Stephen - NRCS, Indianapolis, IN" w:date="2015-01-26T11:45:00Z">
        <w:r w:rsidRPr="00474A81" w:rsidDel="001B5141">
          <w:rPr>
            <w:rPrChange w:id="255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nclude forward slash after folder name </w:delText>
        </w:r>
      </w:del>
      <w:del w:id="256" w:author="Roecker, Stephen - NRCS, Indianapolis, IN" w:date="2015-01-26T11:09:00Z">
        <w:r w:rsidRPr="00474A81" w:rsidDel="00542B22">
          <w:rPr>
            <w:rPrChange w:id="257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for </w:delText>
        </w:r>
      </w:del>
      <w:del w:id="258" w:author="Roecker, Stephen - NRCS, Indianapolis, IN" w:date="2015-01-26T11:45:00Z">
        <w:r w:rsidRPr="00474A81" w:rsidDel="001B5141">
          <w:rPr>
            <w:rPrChange w:id="259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line</w:delText>
        </w:r>
      </w:del>
      <w:del w:id="260" w:author="Roecker, Stephen - NRCS, Indianapolis, IN" w:date="2015-01-26T11:09:00Z">
        <w:r w:rsidRPr="00474A81" w:rsidDel="00542B22">
          <w:rPr>
            <w:rPrChange w:id="261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s</w:delText>
        </w:r>
      </w:del>
      <w:del w:id="262" w:author="Roecker, Stephen - NRCS, Indianapolis, IN" w:date="2015-01-26T11:45:00Z">
        <w:r w:rsidRPr="00474A81" w:rsidDel="001B5141">
          <w:rPr>
            <w:rPrChange w:id="263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264" w:author="Roecker, Stephen - NRCS, Indianapolis, IN" w:date="2015-01-26T11:09:00Z">
        <w:r w:rsidRPr="00474A81" w:rsidDel="00542B22">
          <w:rPr>
            <w:rPrChange w:id="265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39 and 40</w:delText>
        </w:r>
      </w:del>
    </w:p>
    <w:p w14:paraId="4374E3B9" w14:textId="66AB5EFE" w:rsidR="005B67E0" w:rsidRDefault="004620F5">
      <w:pPr>
        <w:pStyle w:val="ListParagraph"/>
        <w:numPr>
          <w:ilvl w:val="0"/>
          <w:numId w:val="7"/>
        </w:numPr>
        <w:rPr>
          <w:ins w:id="266" w:author="Roecker, Stephen - NRCS, Indianapolis, IN" w:date="2015-01-26T11:39:00Z"/>
        </w:rPr>
        <w:pPrChange w:id="267" w:author="Roecker, Stephen - NRCS, Indianapolis, IN" w:date="2015-01-26T11:43:00Z">
          <w:pPr/>
        </w:pPrChange>
      </w:pPr>
      <w:r w:rsidRPr="00474A81">
        <w:rPr>
          <w:rPrChange w:id="268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If needed, edit </w:t>
      </w:r>
      <w:proofErr w:type="spellStart"/>
      <w:r w:rsidRPr="00474A81">
        <w:rPr>
          <w:rPrChange w:id="269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Slope.list</w:t>
      </w:r>
      <w:proofErr w:type="spellEnd"/>
      <w:r w:rsidR="00C869DD" w:rsidRPr="00474A81">
        <w:rPr>
          <w:rPrChange w:id="270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(line </w:t>
      </w:r>
      <w:del w:id="271" w:author="Roecker, Stephen - NRCS, Indianapolis, IN" w:date="2015-01-26T11:39:00Z">
        <w:r w:rsidR="00C869DD" w:rsidRPr="00474A81" w:rsidDel="005B67E0">
          <w:rPr>
            <w:rPrChange w:id="272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106</w:delText>
        </w:r>
      </w:del>
      <w:ins w:id="273" w:author="Roecker, Stephen - NRCS, Indianapolis, IN" w:date="2015-01-26T11:39:00Z">
        <w:r w:rsidR="005B67E0" w:rsidRPr="00474A81">
          <w:rPr>
            <w:rPrChange w:id="274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t>1</w:t>
        </w:r>
      </w:ins>
      <w:r w:rsidR="00DC4F19">
        <w:t>02</w:t>
      </w:r>
      <w:r w:rsidR="00C869DD" w:rsidRPr="00474A81">
        <w:rPr>
          <w:rPrChange w:id="275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)</w:t>
      </w:r>
      <w:r w:rsidRPr="00474A81">
        <w:rPr>
          <w:rPrChange w:id="276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and slope breaks</w:t>
      </w:r>
      <w:r w:rsidR="00C869DD" w:rsidRPr="00474A81">
        <w:rPr>
          <w:rPrChange w:id="277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(line </w:t>
      </w:r>
      <w:r w:rsidR="00DC4F19">
        <w:t>112</w:t>
      </w:r>
      <w:del w:id="278" w:author="Roecker, Stephen - NRCS, Indianapolis, IN" w:date="2015-01-26T11:39:00Z">
        <w:r w:rsidR="00C869DD" w:rsidRPr="00474A81" w:rsidDel="005B67E0">
          <w:rPr>
            <w:rPrChange w:id="279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114</w:delText>
        </w:r>
      </w:del>
      <w:r w:rsidR="00C869DD" w:rsidRPr="00474A81">
        <w:rPr>
          <w:rPrChange w:id="280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)</w:t>
      </w:r>
      <w:r w:rsidRPr="00474A81">
        <w:rPr>
          <w:rPrChange w:id="281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according to the mapunits. </w:t>
      </w:r>
    </w:p>
    <w:p w14:paraId="1FD36E6D" w14:textId="3E7A666D" w:rsidR="004620F5" w:rsidRPr="00511E35" w:rsidRDefault="00DC4F1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8362A" wp14:editId="20CB563C">
            <wp:extent cx="59436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82" w:author="Roecker, Stephen - NRCS, Indianapolis, IN" w:date="2015-01-26T11:40:00Z">
        <w:r w:rsidR="004620F5" w:rsidRPr="008C375C" w:rsidDel="005B67E0">
          <w:rPr>
            <w:noProof/>
          </w:rPr>
          <w:drawing>
            <wp:inline distT="0" distB="0" distL="0" distR="0" wp14:anchorId="1FD36E87" wp14:editId="4FC028E0">
              <wp:extent cx="5943600" cy="147383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7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6E" w14:textId="24CFB122" w:rsidR="00C34ECD" w:rsidRPr="00D44730" w:rsidRDefault="00B2349A" w:rsidP="009408AE">
      <w:pPr>
        <w:pStyle w:val="Heading2"/>
        <w:numPr>
          <w:ilvl w:val="0"/>
          <w:numId w:val="14"/>
        </w:numPr>
      </w:pPr>
      <w:ins w:id="283" w:author="Roecker, Stephen - NRCS, Indianapolis, IN" w:date="2015-01-26T12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2BC81EA" wp14:editId="4EAF144A">
                  <wp:simplePos x="0" y="0"/>
                  <wp:positionH relativeFrom="column">
                    <wp:posOffset>1454438</wp:posOffset>
                  </wp:positionH>
                  <wp:positionV relativeFrom="paragraph">
                    <wp:posOffset>163773</wp:posOffset>
                  </wp:positionV>
                  <wp:extent cx="692727" cy="643198"/>
                  <wp:effectExtent l="38100" t="19050" r="69850" b="100330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92727" cy="64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0A58F46" id="Straight Arrow Connector 24" o:spid="_x0000_s1026" type="#_x0000_t32" style="position:absolute;margin-left:114.5pt;margin-top:12.9pt;width:54.55pt;height:50.6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" strokecolor="black [3200]" strokeweight="2pt">
                  <v:stroke endarrow="block"/>
                  <v:shadow on="t" color="black" opacity="24903f" origin=",.5" offset="0,.55556mm"/>
                </v:shape>
              </w:pict>
            </mc:Fallback>
          </mc:AlternateContent>
        </w:r>
      </w:ins>
      <w:r w:rsidR="00C34ECD" w:rsidRPr="00D44730">
        <w:t xml:space="preserve">Click on Knit HTML </w:t>
      </w:r>
      <w:r w:rsidR="00C34ECD" w:rsidRPr="00D44730">
        <w:rPr>
          <w:noProof/>
        </w:rPr>
        <w:drawing>
          <wp:inline distT="0" distB="0" distL="0" distR="0" wp14:anchorId="1FD36E89" wp14:editId="29C28C84">
            <wp:extent cx="1011310" cy="21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8176" t="14564" b="21039"/>
                    <a:stretch/>
                  </pic:blipFill>
                  <pic:spPr bwMode="auto">
                    <a:xfrm>
                      <a:off x="0" y="0"/>
                      <a:ext cx="1014557" cy="21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4ECD" w:rsidRPr="00D44730">
        <w:t xml:space="preserve"> </w:t>
      </w:r>
      <w:ins w:id="284" w:author="Roecker, Stephen - NRCS, Indianapolis, IN" w:date="2015-01-26T12:10:00Z">
        <w:r w:rsidR="00495D9D">
          <w:t xml:space="preserve">button </w:t>
        </w:r>
      </w:ins>
      <w:r w:rsidR="00C34ECD" w:rsidRPr="00D44730">
        <w:t xml:space="preserve">to process the report. </w:t>
      </w:r>
    </w:p>
    <w:p w14:paraId="1FD36E6F" w14:textId="3CA86FA4" w:rsidR="00C34ECD" w:rsidRPr="008C375C" w:rsidRDefault="00C34ECD">
      <w:p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B" wp14:editId="66082737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74B" w14:textId="77777777" w:rsidR="0060075D" w:rsidRDefault="0060075D" w:rsidP="0060075D">
      <w:pPr>
        <w:pStyle w:val="Heading2"/>
        <w:numPr>
          <w:ilvl w:val="0"/>
          <w:numId w:val="14"/>
        </w:numPr>
      </w:pPr>
      <w:r>
        <w:t>Save the report</w:t>
      </w:r>
    </w:p>
    <w:p w14:paraId="1172CCF9" w14:textId="77777777" w:rsidR="001152FE" w:rsidRPr="00AC540E" w:rsidRDefault="001152FE" w:rsidP="001152FE">
      <w:r>
        <w:t>The report is automatically saved upon creation in the same folder as the R report. However, it is given the same generic name as the R report (i.e. C:/soil-pit/soilReports/pedon_summary_by_taxonname.html), and will be overwritten the next time the report is run. Therefore, if you wish to save the report, rename the .html file to a name of your choosing. Also upon reopening the .html file, click on “Allow blocked content” if prompted. Otherwise Internet Explorer may alter the formatting within the document.</w:t>
      </w:r>
    </w:p>
    <w:p w14:paraId="1FD36E71" w14:textId="77777777" w:rsidR="00192773" w:rsidRPr="00D672CF" w:rsidRDefault="00192773">
      <w:pPr>
        <w:pStyle w:val="Heading1"/>
        <w:pPrChange w:id="285" w:author="Roecker, Stephen - NRCS, Indianapolis, IN" w:date="2015-01-27T10:05:00Z">
          <w:pPr/>
        </w:pPrChange>
      </w:pPr>
      <w:r w:rsidRPr="00D672CF">
        <w:lastRenderedPageBreak/>
        <w:t>Sample Report</w:t>
      </w:r>
    </w:p>
    <w:p w14:paraId="1FD36E72" w14:textId="37044CBE" w:rsidR="00192773" w:rsidRDefault="00EF6D48" w:rsidP="0019277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0F5E8" wp14:editId="0081E71F">
            <wp:extent cx="4195433" cy="42559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4151" cy="4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86" w:author="Roecker, Stephen - NRCS, Indianapolis, IN" w:date="2015-01-26T11:27:00Z">
        <w:r w:rsidR="00192773" w:rsidDel="00344338">
          <w:rPr>
            <w:noProof/>
          </w:rPr>
          <w:drawing>
            <wp:inline distT="0" distB="0" distL="0" distR="0" wp14:anchorId="1FD36E8D" wp14:editId="36753E9E">
              <wp:extent cx="5943600" cy="6493510"/>
              <wp:effectExtent l="0" t="0" r="0" b="254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49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73" w14:textId="77777777" w:rsidR="00D672CF" w:rsidRPr="008C375C" w:rsidRDefault="00D672CF" w:rsidP="00D672CF">
      <w:p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If the tool fails to process:</w:t>
      </w:r>
    </w:p>
    <w:p w14:paraId="1FD36E74" w14:textId="77777777" w:rsidR="00D672CF" w:rsidRPr="008C375C" w:rsidRDefault="00D672CF" w:rsidP="00D672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Check that packages are loaded and updated</w:t>
      </w:r>
    </w:p>
    <w:p w14:paraId="1FD36E75" w14:textId="77777777" w:rsidR="00D672CF" w:rsidRDefault="00D672CF" w:rsidP="00D672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Check file names and folder paths</w:t>
      </w:r>
    </w:p>
    <w:p w14:paraId="1FD36E76" w14:textId="4E7D879A" w:rsidR="00D672CF" w:rsidRPr="00EA29CF" w:rsidRDefault="005B01B3" w:rsidP="006D48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A29CF">
        <w:rPr>
          <w:rFonts w:ascii="Arial" w:hAnsi="Arial" w:cs="Arial"/>
          <w:sz w:val="24"/>
          <w:szCs w:val="24"/>
        </w:rPr>
        <w:t>Check that the Project Record ID resides in the RTSD file geodatabase prior to processing the report</w:t>
      </w:r>
    </w:p>
    <w:sectPr w:rsidR="00D672CF" w:rsidRPr="00E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A87"/>
    <w:multiLevelType w:val="hybridMultilevel"/>
    <w:tmpl w:val="FFCE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207D"/>
    <w:multiLevelType w:val="hybridMultilevel"/>
    <w:tmpl w:val="593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330DF"/>
    <w:multiLevelType w:val="hybridMultilevel"/>
    <w:tmpl w:val="32F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A0ACE"/>
    <w:multiLevelType w:val="hybridMultilevel"/>
    <w:tmpl w:val="DC5C7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F78D7"/>
    <w:multiLevelType w:val="hybridMultilevel"/>
    <w:tmpl w:val="5AD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D7156"/>
    <w:multiLevelType w:val="hybridMultilevel"/>
    <w:tmpl w:val="951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102A"/>
    <w:multiLevelType w:val="hybridMultilevel"/>
    <w:tmpl w:val="85884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0C4FD0"/>
    <w:multiLevelType w:val="hybridMultilevel"/>
    <w:tmpl w:val="325AF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74AC"/>
    <w:multiLevelType w:val="hybridMultilevel"/>
    <w:tmpl w:val="87A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C244F"/>
    <w:multiLevelType w:val="hybridMultilevel"/>
    <w:tmpl w:val="317A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D15BE"/>
    <w:multiLevelType w:val="hybridMultilevel"/>
    <w:tmpl w:val="585A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E7FB7"/>
    <w:multiLevelType w:val="hybridMultilevel"/>
    <w:tmpl w:val="EC0A029A"/>
    <w:lvl w:ilvl="0" w:tplc="9E7687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B5005"/>
    <w:multiLevelType w:val="hybridMultilevel"/>
    <w:tmpl w:val="11EA7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A43152"/>
    <w:multiLevelType w:val="hybridMultilevel"/>
    <w:tmpl w:val="8816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75765"/>
    <w:multiLevelType w:val="hybridMultilevel"/>
    <w:tmpl w:val="1FE05966"/>
    <w:lvl w:ilvl="0" w:tplc="9E7687F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D170B3"/>
    <w:multiLevelType w:val="hybridMultilevel"/>
    <w:tmpl w:val="CC0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13906"/>
    <w:multiLevelType w:val="hybridMultilevel"/>
    <w:tmpl w:val="D3AC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291560"/>
    <w:multiLevelType w:val="hybridMultilevel"/>
    <w:tmpl w:val="521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8"/>
  </w:num>
  <w:num w:numId="9">
    <w:abstractNumId w:val="1"/>
  </w:num>
  <w:num w:numId="10">
    <w:abstractNumId w:val="7"/>
  </w:num>
  <w:num w:numId="11">
    <w:abstractNumId w:val="19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0"/>
  </w:num>
  <w:num w:numId="17">
    <w:abstractNumId w:val="4"/>
  </w:num>
  <w:num w:numId="18">
    <w:abstractNumId w:val="13"/>
  </w:num>
  <w:num w:numId="19">
    <w:abstractNumId w:val="16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F5"/>
    <w:rsid w:val="00005368"/>
    <w:rsid w:val="000128D9"/>
    <w:rsid w:val="00024698"/>
    <w:rsid w:val="000362B3"/>
    <w:rsid w:val="000633F5"/>
    <w:rsid w:val="0007069B"/>
    <w:rsid w:val="00070A5F"/>
    <w:rsid w:val="00097AE4"/>
    <w:rsid w:val="000D4D1D"/>
    <w:rsid w:val="00107932"/>
    <w:rsid w:val="001152FE"/>
    <w:rsid w:val="001215EC"/>
    <w:rsid w:val="00121633"/>
    <w:rsid w:val="001415A6"/>
    <w:rsid w:val="00151E2B"/>
    <w:rsid w:val="00155365"/>
    <w:rsid w:val="00165AEB"/>
    <w:rsid w:val="00192773"/>
    <w:rsid w:val="00194C1D"/>
    <w:rsid w:val="001B5141"/>
    <w:rsid w:val="002137D7"/>
    <w:rsid w:val="00257E20"/>
    <w:rsid w:val="00261A19"/>
    <w:rsid w:val="00274E56"/>
    <w:rsid w:val="002A22DD"/>
    <w:rsid w:val="002A34AC"/>
    <w:rsid w:val="002B7FEB"/>
    <w:rsid w:val="002D0927"/>
    <w:rsid w:val="002F4105"/>
    <w:rsid w:val="00302890"/>
    <w:rsid w:val="00316E2F"/>
    <w:rsid w:val="003316D4"/>
    <w:rsid w:val="00344338"/>
    <w:rsid w:val="0039098F"/>
    <w:rsid w:val="0039349F"/>
    <w:rsid w:val="003A0704"/>
    <w:rsid w:val="003B2008"/>
    <w:rsid w:val="00414A6B"/>
    <w:rsid w:val="0045254C"/>
    <w:rsid w:val="0045491A"/>
    <w:rsid w:val="004563F4"/>
    <w:rsid w:val="004620F5"/>
    <w:rsid w:val="00465EB6"/>
    <w:rsid w:val="004727C2"/>
    <w:rsid w:val="00474A81"/>
    <w:rsid w:val="00495D9D"/>
    <w:rsid w:val="004A2127"/>
    <w:rsid w:val="004B044F"/>
    <w:rsid w:val="004B6060"/>
    <w:rsid w:val="004D7198"/>
    <w:rsid w:val="00511E35"/>
    <w:rsid w:val="005162CB"/>
    <w:rsid w:val="00542B22"/>
    <w:rsid w:val="0056606D"/>
    <w:rsid w:val="00573C72"/>
    <w:rsid w:val="005830D6"/>
    <w:rsid w:val="005B01B3"/>
    <w:rsid w:val="005B16E4"/>
    <w:rsid w:val="005B67E0"/>
    <w:rsid w:val="005C13CB"/>
    <w:rsid w:val="005E1DB4"/>
    <w:rsid w:val="005E2BB9"/>
    <w:rsid w:val="005F379D"/>
    <w:rsid w:val="0060075D"/>
    <w:rsid w:val="0060304A"/>
    <w:rsid w:val="00607A70"/>
    <w:rsid w:val="00623E87"/>
    <w:rsid w:val="0063409B"/>
    <w:rsid w:val="00662BE1"/>
    <w:rsid w:val="006844AA"/>
    <w:rsid w:val="00685A27"/>
    <w:rsid w:val="006A0834"/>
    <w:rsid w:val="006A7388"/>
    <w:rsid w:val="006B7D05"/>
    <w:rsid w:val="006E5410"/>
    <w:rsid w:val="006F150D"/>
    <w:rsid w:val="0070689F"/>
    <w:rsid w:val="00721B19"/>
    <w:rsid w:val="007337FB"/>
    <w:rsid w:val="00737026"/>
    <w:rsid w:val="00787990"/>
    <w:rsid w:val="0079151C"/>
    <w:rsid w:val="007C1833"/>
    <w:rsid w:val="007D2719"/>
    <w:rsid w:val="007E645B"/>
    <w:rsid w:val="00800B03"/>
    <w:rsid w:val="00804505"/>
    <w:rsid w:val="00862856"/>
    <w:rsid w:val="0087728B"/>
    <w:rsid w:val="00883D04"/>
    <w:rsid w:val="008A0AE6"/>
    <w:rsid w:val="008B0CE9"/>
    <w:rsid w:val="008C375C"/>
    <w:rsid w:val="008C590C"/>
    <w:rsid w:val="008D31EC"/>
    <w:rsid w:val="008D6EBB"/>
    <w:rsid w:val="008F347B"/>
    <w:rsid w:val="008F40A9"/>
    <w:rsid w:val="008F572A"/>
    <w:rsid w:val="008F7A60"/>
    <w:rsid w:val="00917BF3"/>
    <w:rsid w:val="0093074C"/>
    <w:rsid w:val="00955FEE"/>
    <w:rsid w:val="00960AA6"/>
    <w:rsid w:val="009622F1"/>
    <w:rsid w:val="009706F3"/>
    <w:rsid w:val="009A2601"/>
    <w:rsid w:val="009D5EE5"/>
    <w:rsid w:val="009E34AD"/>
    <w:rsid w:val="009F2D22"/>
    <w:rsid w:val="00A955C7"/>
    <w:rsid w:val="00A955CF"/>
    <w:rsid w:val="00AA3018"/>
    <w:rsid w:val="00AB2A20"/>
    <w:rsid w:val="00AB7E69"/>
    <w:rsid w:val="00AC4DD7"/>
    <w:rsid w:val="00AE7E20"/>
    <w:rsid w:val="00B0573A"/>
    <w:rsid w:val="00B12981"/>
    <w:rsid w:val="00B2349A"/>
    <w:rsid w:val="00B35041"/>
    <w:rsid w:val="00B36246"/>
    <w:rsid w:val="00B44580"/>
    <w:rsid w:val="00BA3378"/>
    <w:rsid w:val="00BC588E"/>
    <w:rsid w:val="00BD46E4"/>
    <w:rsid w:val="00C34ECD"/>
    <w:rsid w:val="00C36055"/>
    <w:rsid w:val="00C705AF"/>
    <w:rsid w:val="00C869DD"/>
    <w:rsid w:val="00CA328D"/>
    <w:rsid w:val="00CD0B19"/>
    <w:rsid w:val="00D06F06"/>
    <w:rsid w:val="00D20564"/>
    <w:rsid w:val="00D4041F"/>
    <w:rsid w:val="00D44730"/>
    <w:rsid w:val="00D672CF"/>
    <w:rsid w:val="00DB40B7"/>
    <w:rsid w:val="00DC4F19"/>
    <w:rsid w:val="00DD0BBF"/>
    <w:rsid w:val="00DE4D18"/>
    <w:rsid w:val="00E20E01"/>
    <w:rsid w:val="00E37089"/>
    <w:rsid w:val="00E404B4"/>
    <w:rsid w:val="00E41C0C"/>
    <w:rsid w:val="00E46A7B"/>
    <w:rsid w:val="00E60957"/>
    <w:rsid w:val="00EA29CF"/>
    <w:rsid w:val="00EA5484"/>
    <w:rsid w:val="00EC14AF"/>
    <w:rsid w:val="00ED2223"/>
    <w:rsid w:val="00EE6CE1"/>
    <w:rsid w:val="00EF50CF"/>
    <w:rsid w:val="00EF6D48"/>
    <w:rsid w:val="00F13BB4"/>
    <w:rsid w:val="00F176F8"/>
    <w:rsid w:val="00F2598A"/>
    <w:rsid w:val="00F45C7A"/>
    <w:rsid w:val="00F7348B"/>
    <w:rsid w:val="00FA08C5"/>
    <w:rsid w:val="00FB3DA7"/>
    <w:rsid w:val="00FD6E47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6E3B"/>
  <w15:docId w15:val="{D2DCC2D1-4320-4CB2-A2C5-04E60AE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27"/>
  </w:style>
  <w:style w:type="paragraph" w:styleId="Heading1">
    <w:name w:val="heading 1"/>
    <w:basedOn w:val="Normal"/>
    <w:next w:val="Normal"/>
    <w:link w:val="Heading1Char"/>
    <w:uiPriority w:val="9"/>
    <w:qFormat/>
    <w:rsid w:val="004A2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1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1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12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21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A2127"/>
    <w:rPr>
      <w:b/>
      <w:bCs/>
    </w:rPr>
  </w:style>
  <w:style w:type="character" w:styleId="Emphasis">
    <w:name w:val="Emphasis"/>
    <w:basedOn w:val="DefaultParagraphFont"/>
    <w:uiPriority w:val="20"/>
    <w:qFormat/>
    <w:rsid w:val="004A212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A21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21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A21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A21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A21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A21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21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12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927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2D0927"/>
  </w:style>
  <w:style w:type="character" w:styleId="Hyperlink">
    <w:name w:val="Hyperlink"/>
    <w:basedOn w:val="DefaultParagraphFont"/>
    <w:uiPriority w:val="99"/>
    <w:unhideWhenUsed/>
    <w:rsid w:val="00603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hyperlink" Target="https://ems-team.usda.gov/sites/NRCS_SSRA/mo-11/Soils%20%20GIS/Forms/AllItems.aspx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8378-519F-402C-ABA4-5BD2B60A7F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52A963-306A-4D21-B129-95A279D6F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D42F5-26E3-4A80-A69D-42CB49792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82D2D2-9445-4C3D-A648-6E6A6EB8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Roecker, Stephen - NRCS, Indianapolis, IN</dc:creator>
  <cp:lastModifiedBy>Roecker, Stephen - NRCS, Indianapolis, IN</cp:lastModifiedBy>
  <cp:revision>4</cp:revision>
  <dcterms:created xsi:type="dcterms:W3CDTF">2015-05-20T12:02:00Z</dcterms:created>
  <dcterms:modified xsi:type="dcterms:W3CDTF">2015-05-20T13:40:00Z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